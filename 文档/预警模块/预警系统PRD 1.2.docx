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15C" w:rsidRDefault="008B515C" w:rsidP="008B515C">
      <w:pPr>
        <w:widowControl/>
        <w:jc w:val="left"/>
        <w:rPr>
          <w:rFonts w:ascii="Arial Black" w:hAnsi="Arial Black"/>
        </w:rPr>
      </w:pPr>
      <w:r>
        <w:rPr>
          <w:rFonts w:ascii="Arial Black" w:eastAsia="楷体_GB2312" w:hAnsi="Arial Black" w:hint="eastAsia"/>
          <w:b/>
          <w:sz w:val="28"/>
        </w:rPr>
        <w:t>项目管理文档</w:t>
      </w:r>
    </w:p>
    <w:p w:rsidR="008B515C" w:rsidRDefault="008B515C" w:rsidP="006D2519">
      <w:pPr>
        <w:spacing w:beforeLines="1400" w:before="4368"/>
        <w:jc w:val="center"/>
        <w:rPr>
          <w:bCs/>
          <w:color w:val="0000FF"/>
          <w:sz w:val="18"/>
          <w:bdr w:val="single" w:sz="4" w:space="0" w:color="auto" w:frame="1"/>
        </w:rPr>
      </w:pPr>
      <w:r>
        <w:rPr>
          <w:rFonts w:hint="eastAsia"/>
          <w:b/>
          <w:sz w:val="52"/>
        </w:rPr>
        <w:t>产品文档</w:t>
      </w:r>
    </w:p>
    <w:p w:rsidR="008B515C" w:rsidRDefault="00B02522" w:rsidP="008B515C">
      <w:pPr>
        <w:jc w:val="center"/>
        <w:rPr>
          <w:rFonts w:eastAsia="楷体_GB2312"/>
          <w:b/>
          <w:sz w:val="52"/>
        </w:rPr>
      </w:pPr>
      <w:r>
        <w:rPr>
          <w:noProof/>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29845" t="18415" r="34290" b="3556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8425"/>
                          <a:chOff x="1770" y="5130"/>
                          <a:chExt cx="8340" cy="120"/>
                        </a:xfrm>
                      </wpg:grpSpPr>
                      <wps:wsp>
                        <wps:cNvPr id="2" name="Line 3"/>
                        <wps:cNvCnPr>
                          <a:cxnSpLocks noChangeShapeType="1"/>
                        </wps:cNvCnPr>
                        <wps:spPr bwMode="auto">
                          <a:xfrm>
                            <a:off x="1770" y="5130"/>
                            <a:ext cx="8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770" y="5250"/>
                            <a:ext cx="834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A44AE6" id="Group 2" o:spid="_x0000_s1026" style="position:absolute;left:0;text-align:left;margin-left:4.3pt;margin-top:18.25pt;width:445.7pt;height:7.75pt;z-index:251658240" coordorigin="1770,5130" coordsize="8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">
                <v:line id="Line 3" o:spid="_x0000_s1027" style="position:absolute;visibility:visible;mso-wrap-style:square" from="1770,5130" to="10110,5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v:line id="Line 4" o:spid="_x0000_s1028" style="position:absolute;visibility:visible;mso-wrap-style:square" from="1770,5250" to="10110,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" strokeweight="4.5pt"/>
              </v:group>
            </w:pict>
          </mc:Fallback>
        </mc:AlternateContent>
      </w:r>
    </w:p>
    <w:p w:rsidR="008B515C" w:rsidRDefault="00DD2E60" w:rsidP="008B515C">
      <w:pPr>
        <w:spacing w:line="360" w:lineRule="auto"/>
        <w:jc w:val="center"/>
        <w:rPr>
          <w:rStyle w:val="af6"/>
          <w:bCs/>
          <w:color w:val="000000"/>
          <w:spacing w:val="20"/>
          <w:sz w:val="44"/>
        </w:rPr>
      </w:pPr>
      <w:r>
        <w:rPr>
          <w:rStyle w:val="af6"/>
          <w:rFonts w:hint="eastAsia"/>
          <w:b/>
          <w:bCs/>
          <w:color w:val="000000"/>
          <w:spacing w:val="20"/>
          <w:sz w:val="44"/>
        </w:rPr>
        <w:t>预警</w:t>
      </w:r>
      <w:r w:rsidR="008B515C">
        <w:rPr>
          <w:rStyle w:val="af6"/>
          <w:rFonts w:hint="eastAsia"/>
          <w:b/>
          <w:bCs/>
          <w:color w:val="000000"/>
          <w:spacing w:val="20"/>
          <w:sz w:val="44"/>
        </w:rPr>
        <w:t>系统流程需求说明书</w:t>
      </w:r>
    </w:p>
    <w:p w:rsidR="008B515C" w:rsidRDefault="008B515C" w:rsidP="008B515C">
      <w:pPr>
        <w:jc w:val="center"/>
        <w:rPr>
          <w:rFonts w:eastAsia="楷体_GB2312"/>
          <w:sz w:val="52"/>
        </w:rPr>
      </w:pPr>
    </w:p>
    <w:p w:rsidR="008B515C" w:rsidRDefault="008B515C" w:rsidP="008B515C">
      <w:pPr>
        <w:jc w:val="center"/>
        <w:rPr>
          <w:rFonts w:eastAsia="楷体_GB2312"/>
          <w:b/>
          <w:sz w:val="52"/>
        </w:rPr>
      </w:pPr>
    </w:p>
    <w:p w:rsidR="008B515C" w:rsidRDefault="008B515C" w:rsidP="008B515C">
      <w:pP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Default="008B515C" w:rsidP="008B515C">
      <w:pPr>
        <w:jc w:val="center"/>
        <w:rPr>
          <w:rFonts w:eastAsia="楷体_GB2312"/>
          <w:noProof/>
          <w:sz w:val="20"/>
        </w:rPr>
      </w:pPr>
    </w:p>
    <w:p w:rsidR="008B515C" w:rsidRPr="008B515C" w:rsidRDefault="008B515C" w:rsidP="008B515C">
      <w:pPr>
        <w:widowControl/>
        <w:spacing w:before="240"/>
        <w:jc w:val="center"/>
        <w:rPr>
          <w:b/>
        </w:rPr>
        <w:sectPr w:rsidR="008B515C" w:rsidRPr="008B515C">
          <w:pgSz w:w="11907" w:h="16840"/>
          <w:pgMar w:top="1701" w:right="1134" w:bottom="1134" w:left="1134" w:header="851" w:footer="992" w:gutter="567"/>
          <w:cols w:space="720"/>
          <w:docGrid w:type="lines" w:linePitch="312"/>
        </w:sectPr>
      </w:pPr>
    </w:p>
    <w:p w:rsidR="008B515C" w:rsidRDefault="008B515C" w:rsidP="008B515C">
      <w:pPr>
        <w:spacing w:line="360" w:lineRule="auto"/>
        <w:jc w:val="center"/>
        <w:rPr>
          <w:b/>
          <w:color w:val="000000"/>
          <w:spacing w:val="20"/>
          <w:sz w:val="36"/>
        </w:rPr>
      </w:pPr>
      <w:r>
        <w:rPr>
          <w:rFonts w:hint="eastAsia"/>
          <w:b/>
          <w:color w:val="000000"/>
          <w:spacing w:val="20"/>
          <w:sz w:val="36"/>
        </w:rPr>
        <w:lastRenderedPageBreak/>
        <w:t>文档修订历史</w:t>
      </w:r>
    </w:p>
    <w:tbl>
      <w:tblPr>
        <w:tblW w:w="8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4536"/>
        <w:gridCol w:w="1915"/>
      </w:tblGrid>
      <w:tr w:rsidR="00AD3151" w:rsidTr="00AD3151">
        <w:trPr>
          <w:cantSplit/>
          <w:jc w:val="center"/>
        </w:trPr>
        <w:tc>
          <w:tcPr>
            <w:tcW w:w="846"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AD3151" w:rsidRDefault="00AD3151">
            <w:pPr>
              <w:spacing w:line="360" w:lineRule="auto"/>
              <w:jc w:val="center"/>
              <w:rPr>
                <w:b/>
                <w:bCs/>
                <w:color w:val="000000"/>
                <w:spacing w:val="20"/>
              </w:rPr>
            </w:pPr>
            <w:r>
              <w:rPr>
                <w:rFonts w:hint="eastAsia"/>
                <w:b/>
                <w:bCs/>
                <w:color w:val="000000"/>
                <w:spacing w:val="20"/>
              </w:rPr>
              <w:t>版本</w:t>
            </w:r>
          </w:p>
        </w:tc>
        <w:tc>
          <w:tcPr>
            <w:tcW w:w="1417"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AD3151" w:rsidRDefault="00AD3151">
            <w:pPr>
              <w:spacing w:line="360" w:lineRule="auto"/>
              <w:jc w:val="center"/>
              <w:rPr>
                <w:b/>
                <w:bCs/>
                <w:color w:val="000000"/>
                <w:spacing w:val="20"/>
              </w:rPr>
            </w:pPr>
            <w:r>
              <w:rPr>
                <w:rFonts w:hint="eastAsia"/>
                <w:b/>
                <w:bCs/>
                <w:color w:val="000000"/>
                <w:spacing w:val="20"/>
              </w:rPr>
              <w:t>作者</w:t>
            </w:r>
          </w:p>
        </w:tc>
        <w:tc>
          <w:tcPr>
            <w:tcW w:w="4536" w:type="dxa"/>
            <w:tcBorders>
              <w:top w:val="single" w:sz="4" w:space="0" w:color="auto"/>
              <w:left w:val="single" w:sz="4" w:space="0" w:color="auto"/>
              <w:bottom w:val="single" w:sz="4" w:space="0" w:color="auto"/>
              <w:right w:val="single" w:sz="4" w:space="0" w:color="auto"/>
            </w:tcBorders>
            <w:shd w:val="clear" w:color="auto" w:fill="CCCCCC"/>
            <w:hideMark/>
          </w:tcPr>
          <w:p w:rsidR="00AD3151" w:rsidRDefault="00AD3151">
            <w:pPr>
              <w:spacing w:line="360" w:lineRule="auto"/>
              <w:ind w:right="-3"/>
              <w:jc w:val="center"/>
              <w:rPr>
                <w:b/>
                <w:bCs/>
                <w:color w:val="000000"/>
                <w:spacing w:val="20"/>
              </w:rPr>
            </w:pPr>
            <w:r>
              <w:rPr>
                <w:rFonts w:hint="eastAsia"/>
                <w:b/>
                <w:bCs/>
                <w:color w:val="000000"/>
                <w:spacing w:val="20"/>
              </w:rPr>
              <w:t>修订历史</w:t>
            </w:r>
          </w:p>
        </w:tc>
        <w:tc>
          <w:tcPr>
            <w:tcW w:w="191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AD3151" w:rsidRDefault="00AD3151">
            <w:pPr>
              <w:spacing w:line="360" w:lineRule="auto"/>
              <w:ind w:right="-3"/>
              <w:jc w:val="center"/>
              <w:rPr>
                <w:b/>
                <w:bCs/>
                <w:color w:val="000000"/>
                <w:spacing w:val="20"/>
              </w:rPr>
            </w:pPr>
            <w:r>
              <w:rPr>
                <w:rFonts w:hint="eastAsia"/>
                <w:b/>
                <w:bCs/>
                <w:color w:val="000000"/>
                <w:spacing w:val="20"/>
              </w:rPr>
              <w:t>修改日期</w:t>
            </w:r>
          </w:p>
        </w:tc>
      </w:tr>
      <w:tr w:rsidR="00AD3151" w:rsidTr="00AD3151">
        <w:trPr>
          <w:cantSplit/>
          <w:trHeight w:val="567"/>
          <w:jc w:val="center"/>
        </w:trPr>
        <w:tc>
          <w:tcPr>
            <w:tcW w:w="846" w:type="dxa"/>
            <w:tcBorders>
              <w:top w:val="single" w:sz="4" w:space="0" w:color="auto"/>
              <w:left w:val="single" w:sz="4" w:space="0" w:color="auto"/>
              <w:bottom w:val="single" w:sz="4" w:space="0" w:color="auto"/>
              <w:right w:val="single" w:sz="4" w:space="0" w:color="auto"/>
            </w:tcBorders>
            <w:vAlign w:val="center"/>
            <w:hideMark/>
          </w:tcPr>
          <w:p w:rsidR="00AD3151" w:rsidRDefault="00AD3151" w:rsidP="00341A0D">
            <w:pPr>
              <w:spacing w:line="360" w:lineRule="auto"/>
              <w:jc w:val="center"/>
              <w:rPr>
                <w:color w:val="000000"/>
                <w:spacing w:val="20"/>
              </w:rPr>
            </w:pPr>
            <w:r>
              <w:rPr>
                <w:color w:val="000000"/>
                <w:spacing w:val="20"/>
              </w:rPr>
              <w:t>1.0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D3151" w:rsidRDefault="00AD3151" w:rsidP="00341A0D">
            <w:pPr>
              <w:spacing w:line="360" w:lineRule="auto"/>
              <w:jc w:val="center"/>
              <w:rPr>
                <w:color w:val="000000"/>
                <w:spacing w:val="20"/>
              </w:rPr>
            </w:pPr>
            <w:r>
              <w:rPr>
                <w:rFonts w:hint="eastAsia"/>
                <w:color w:val="000000"/>
                <w:spacing w:val="20"/>
              </w:rPr>
              <w:t>詹晓丹</w:t>
            </w:r>
          </w:p>
        </w:tc>
        <w:tc>
          <w:tcPr>
            <w:tcW w:w="4536" w:type="dxa"/>
            <w:tcBorders>
              <w:top w:val="single" w:sz="4" w:space="0" w:color="auto"/>
              <w:left w:val="single" w:sz="4" w:space="0" w:color="auto"/>
              <w:bottom w:val="single" w:sz="4" w:space="0" w:color="auto"/>
              <w:right w:val="single" w:sz="4" w:space="0" w:color="auto"/>
            </w:tcBorders>
            <w:vAlign w:val="center"/>
          </w:tcPr>
          <w:p w:rsidR="00AD3151" w:rsidRDefault="00AD3151" w:rsidP="00341A0D">
            <w:pPr>
              <w:spacing w:line="360" w:lineRule="auto"/>
              <w:jc w:val="center"/>
              <w:rPr>
                <w:color w:val="000000"/>
                <w:spacing w:val="20"/>
              </w:rPr>
            </w:pPr>
          </w:p>
        </w:tc>
        <w:tc>
          <w:tcPr>
            <w:tcW w:w="1915" w:type="dxa"/>
            <w:tcBorders>
              <w:top w:val="single" w:sz="4" w:space="0" w:color="auto"/>
              <w:left w:val="single" w:sz="4" w:space="0" w:color="auto"/>
              <w:bottom w:val="single" w:sz="4" w:space="0" w:color="auto"/>
              <w:right w:val="single" w:sz="4" w:space="0" w:color="auto"/>
            </w:tcBorders>
            <w:vAlign w:val="center"/>
          </w:tcPr>
          <w:p w:rsidR="00AD3151" w:rsidRDefault="00AD3151" w:rsidP="00341A0D">
            <w:pPr>
              <w:spacing w:line="360" w:lineRule="auto"/>
              <w:jc w:val="center"/>
              <w:rPr>
                <w:color w:val="000000"/>
                <w:spacing w:val="20"/>
              </w:rPr>
            </w:pPr>
            <w:r>
              <w:rPr>
                <w:rFonts w:hint="eastAsia"/>
                <w:color w:val="000000"/>
                <w:spacing w:val="20"/>
              </w:rPr>
              <w:t>2017-</w:t>
            </w:r>
            <w:r>
              <w:rPr>
                <w:color w:val="000000"/>
                <w:spacing w:val="20"/>
              </w:rPr>
              <w:t>09</w:t>
            </w:r>
            <w:r>
              <w:rPr>
                <w:rFonts w:hint="eastAsia"/>
                <w:color w:val="000000"/>
                <w:spacing w:val="20"/>
              </w:rPr>
              <w:t>-</w:t>
            </w:r>
            <w:r>
              <w:rPr>
                <w:color w:val="000000"/>
                <w:spacing w:val="20"/>
              </w:rPr>
              <w:t>11</w:t>
            </w:r>
          </w:p>
        </w:tc>
      </w:tr>
      <w:tr w:rsidR="00AD3151" w:rsidTr="00AD3151">
        <w:trPr>
          <w:cantSplit/>
          <w:trHeight w:val="567"/>
          <w:jc w:val="center"/>
        </w:trPr>
        <w:tc>
          <w:tcPr>
            <w:tcW w:w="846" w:type="dxa"/>
            <w:tcBorders>
              <w:top w:val="single" w:sz="4" w:space="0" w:color="auto"/>
              <w:left w:val="single" w:sz="4" w:space="0" w:color="auto"/>
              <w:bottom w:val="single" w:sz="4" w:space="0" w:color="auto"/>
              <w:right w:val="single" w:sz="4" w:space="0" w:color="auto"/>
            </w:tcBorders>
            <w:vAlign w:val="center"/>
          </w:tcPr>
          <w:p w:rsidR="00AD3151" w:rsidRPr="00631902" w:rsidRDefault="00AD3151" w:rsidP="00341A0D">
            <w:pPr>
              <w:spacing w:line="360" w:lineRule="auto"/>
              <w:jc w:val="center"/>
              <w:rPr>
                <w:spacing w:val="20"/>
              </w:rPr>
            </w:pPr>
            <w:r>
              <w:rPr>
                <w:rFonts w:hint="eastAsia"/>
                <w:spacing w:val="20"/>
              </w:rPr>
              <w:t>1.1</w:t>
            </w:r>
          </w:p>
        </w:tc>
        <w:tc>
          <w:tcPr>
            <w:tcW w:w="1417" w:type="dxa"/>
            <w:tcBorders>
              <w:top w:val="single" w:sz="4" w:space="0" w:color="auto"/>
              <w:left w:val="single" w:sz="4" w:space="0" w:color="auto"/>
              <w:bottom w:val="single" w:sz="4" w:space="0" w:color="auto"/>
              <w:right w:val="single" w:sz="4" w:space="0" w:color="auto"/>
            </w:tcBorders>
            <w:vAlign w:val="center"/>
          </w:tcPr>
          <w:p w:rsidR="00AD3151" w:rsidRPr="00631902" w:rsidRDefault="00AD3151" w:rsidP="00341A0D">
            <w:pPr>
              <w:spacing w:line="360" w:lineRule="auto"/>
              <w:jc w:val="center"/>
              <w:rPr>
                <w:spacing w:val="20"/>
              </w:rPr>
            </w:pPr>
            <w:r>
              <w:rPr>
                <w:rFonts w:hint="eastAsia"/>
                <w:spacing w:val="20"/>
              </w:rPr>
              <w:t>詹晓丹</w:t>
            </w:r>
          </w:p>
        </w:tc>
        <w:tc>
          <w:tcPr>
            <w:tcW w:w="4536" w:type="dxa"/>
            <w:tcBorders>
              <w:top w:val="single" w:sz="4" w:space="0" w:color="auto"/>
              <w:left w:val="single" w:sz="4" w:space="0" w:color="auto"/>
              <w:bottom w:val="single" w:sz="4" w:space="0" w:color="auto"/>
              <w:right w:val="single" w:sz="4" w:space="0" w:color="auto"/>
            </w:tcBorders>
          </w:tcPr>
          <w:p w:rsidR="00AD3151" w:rsidRPr="00631902" w:rsidRDefault="00AD3151" w:rsidP="00631902">
            <w:pPr>
              <w:pStyle w:val="afa"/>
              <w:numPr>
                <w:ilvl w:val="0"/>
                <w:numId w:val="50"/>
              </w:numPr>
              <w:ind w:firstLineChars="0"/>
              <w:rPr>
                <w:spacing w:val="20"/>
                <w:sz w:val="18"/>
              </w:rPr>
            </w:pPr>
            <w:r w:rsidRPr="00631902">
              <w:rPr>
                <w:rFonts w:hint="eastAsia"/>
                <w:spacing w:val="20"/>
                <w:sz w:val="18"/>
              </w:rPr>
              <w:t>预警语句模板新增数据来源</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新增程序流程图</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预警解除方式合并</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发生了不该发生的时间预警规则修改</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报警日志、报警规则表设计改进（多个数据值的项采用插入子表的方式）</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规则删除改为逻辑删除</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多种报警方式并行</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邮件增加抄送、</w:t>
            </w:r>
            <w:r>
              <w:rPr>
                <w:rFonts w:hint="eastAsia"/>
                <w:spacing w:val="20"/>
                <w:sz w:val="18"/>
              </w:rPr>
              <w:t>密送</w:t>
            </w:r>
          </w:p>
          <w:p w:rsidR="00AD3151" w:rsidRPr="00631902" w:rsidRDefault="00AD3151" w:rsidP="00631902">
            <w:pPr>
              <w:pStyle w:val="afa"/>
              <w:numPr>
                <w:ilvl w:val="0"/>
                <w:numId w:val="50"/>
              </w:numPr>
              <w:ind w:firstLineChars="0"/>
              <w:rPr>
                <w:spacing w:val="20"/>
                <w:sz w:val="18"/>
              </w:rPr>
            </w:pPr>
            <w:r w:rsidRPr="00631902">
              <w:rPr>
                <w:rFonts w:hint="eastAsia"/>
                <w:spacing w:val="20"/>
                <w:sz w:val="18"/>
              </w:rPr>
              <w:t>新增邮件模板、页面预警模板</w:t>
            </w:r>
          </w:p>
        </w:tc>
        <w:tc>
          <w:tcPr>
            <w:tcW w:w="1915" w:type="dxa"/>
            <w:tcBorders>
              <w:top w:val="single" w:sz="4" w:space="0" w:color="auto"/>
              <w:left w:val="single" w:sz="4" w:space="0" w:color="auto"/>
              <w:bottom w:val="single" w:sz="4" w:space="0" w:color="auto"/>
              <w:right w:val="single" w:sz="4" w:space="0" w:color="auto"/>
            </w:tcBorders>
            <w:vAlign w:val="center"/>
          </w:tcPr>
          <w:p w:rsidR="00AD3151" w:rsidRPr="00631902" w:rsidRDefault="00AD3151" w:rsidP="00330BC6">
            <w:pPr>
              <w:spacing w:line="360" w:lineRule="auto"/>
              <w:jc w:val="center"/>
              <w:rPr>
                <w:color w:val="000000"/>
                <w:spacing w:val="20"/>
              </w:rPr>
            </w:pPr>
            <w:r>
              <w:rPr>
                <w:rFonts w:hint="eastAsia"/>
                <w:color w:val="000000"/>
                <w:spacing w:val="20"/>
              </w:rPr>
              <w:t>2017-</w:t>
            </w:r>
            <w:r>
              <w:rPr>
                <w:color w:val="000000"/>
                <w:spacing w:val="20"/>
              </w:rPr>
              <w:t>09</w:t>
            </w:r>
            <w:r>
              <w:rPr>
                <w:rFonts w:hint="eastAsia"/>
                <w:color w:val="000000"/>
                <w:spacing w:val="20"/>
              </w:rPr>
              <w:t>-</w:t>
            </w:r>
            <w:r>
              <w:rPr>
                <w:color w:val="000000"/>
                <w:spacing w:val="20"/>
              </w:rPr>
              <w:t>18</w:t>
            </w:r>
          </w:p>
        </w:tc>
      </w:tr>
      <w:tr w:rsidR="00AD3151" w:rsidTr="00055941">
        <w:trPr>
          <w:cantSplit/>
          <w:trHeight w:val="567"/>
          <w:jc w:val="center"/>
        </w:trPr>
        <w:tc>
          <w:tcPr>
            <w:tcW w:w="846" w:type="dxa"/>
            <w:tcBorders>
              <w:top w:val="single" w:sz="4" w:space="0" w:color="auto"/>
              <w:left w:val="single" w:sz="4" w:space="0" w:color="auto"/>
              <w:bottom w:val="single" w:sz="4" w:space="0" w:color="auto"/>
              <w:right w:val="single" w:sz="4" w:space="0" w:color="auto"/>
            </w:tcBorders>
            <w:vAlign w:val="center"/>
          </w:tcPr>
          <w:p w:rsidR="00AD3151" w:rsidRDefault="00AD3151" w:rsidP="00AD3151">
            <w:pPr>
              <w:spacing w:line="360" w:lineRule="auto"/>
              <w:rPr>
                <w:color w:val="000000"/>
                <w:spacing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AD3151" w:rsidRDefault="00AD3151" w:rsidP="00AD3151">
            <w:pPr>
              <w:spacing w:line="360" w:lineRule="auto"/>
              <w:jc w:val="center"/>
              <w:rPr>
                <w:color w:val="000000"/>
                <w:spacing w:val="20"/>
              </w:rPr>
            </w:pPr>
          </w:p>
        </w:tc>
        <w:tc>
          <w:tcPr>
            <w:tcW w:w="4536" w:type="dxa"/>
            <w:tcBorders>
              <w:top w:val="single" w:sz="4" w:space="0" w:color="auto"/>
              <w:left w:val="single" w:sz="4" w:space="0" w:color="auto"/>
              <w:bottom w:val="single" w:sz="4" w:space="0" w:color="auto"/>
              <w:right w:val="single" w:sz="4" w:space="0" w:color="auto"/>
            </w:tcBorders>
          </w:tcPr>
          <w:p w:rsidR="00AD3151" w:rsidRDefault="00AD3151" w:rsidP="00AD3151">
            <w:pPr>
              <w:pStyle w:val="afc"/>
              <w:numPr>
                <w:ilvl w:val="0"/>
                <w:numId w:val="57"/>
              </w:numPr>
              <w:jc w:val="left"/>
            </w:pPr>
            <w:r>
              <w:rPr>
                <w:rFonts w:hint="eastAsia"/>
              </w:rPr>
              <w:t>添加了术语解释：超阈值预警、事件预警</w:t>
            </w:r>
          </w:p>
          <w:p w:rsidR="00AD3151" w:rsidRDefault="00AD3151" w:rsidP="00AD3151">
            <w:pPr>
              <w:pStyle w:val="afc"/>
              <w:numPr>
                <w:ilvl w:val="0"/>
                <w:numId w:val="57"/>
              </w:numPr>
              <w:jc w:val="left"/>
            </w:pPr>
            <w:r>
              <w:rPr>
                <w:rFonts w:hint="eastAsia"/>
              </w:rPr>
              <w:t>去掉了权限管理的内容</w:t>
            </w:r>
          </w:p>
          <w:p w:rsidR="00AD3151" w:rsidRDefault="00AD3151" w:rsidP="00AD3151">
            <w:pPr>
              <w:pStyle w:val="afc"/>
              <w:numPr>
                <w:ilvl w:val="0"/>
                <w:numId w:val="57"/>
              </w:numPr>
              <w:jc w:val="left"/>
            </w:pPr>
            <w:r>
              <w:rPr>
                <w:rFonts w:hint="eastAsia"/>
              </w:rPr>
              <w:t>修改了产品总体业务流程图</w:t>
            </w:r>
          </w:p>
          <w:p w:rsidR="00AD3151" w:rsidRDefault="00AD3151" w:rsidP="00AD3151">
            <w:pPr>
              <w:pStyle w:val="afc"/>
              <w:numPr>
                <w:ilvl w:val="0"/>
                <w:numId w:val="57"/>
              </w:numPr>
              <w:jc w:val="left"/>
            </w:pPr>
            <w:r>
              <w:rPr>
                <w:rFonts w:hint="eastAsia"/>
              </w:rPr>
              <w:t>将删除功能并入到规则管理功能中</w:t>
            </w:r>
          </w:p>
          <w:p w:rsidR="00AD3151" w:rsidRDefault="00AD3151" w:rsidP="00AD3151">
            <w:pPr>
              <w:pStyle w:val="afc"/>
              <w:numPr>
                <w:ilvl w:val="0"/>
                <w:numId w:val="57"/>
              </w:numPr>
              <w:jc w:val="left"/>
            </w:pPr>
            <w:r>
              <w:rPr>
                <w:rFonts w:hint="eastAsia"/>
              </w:rPr>
              <w:t>6.1.5.1</w:t>
            </w:r>
            <w:r>
              <w:t xml:space="preserve"> </w:t>
            </w:r>
            <w:r>
              <w:rPr>
                <w:rFonts w:hint="eastAsia"/>
              </w:rPr>
              <w:t>新增预警规则配置的参数详细描述</w:t>
            </w:r>
          </w:p>
          <w:p w:rsidR="00AD3151" w:rsidRDefault="00AD3151" w:rsidP="00AD3151">
            <w:pPr>
              <w:pStyle w:val="afc"/>
              <w:numPr>
                <w:ilvl w:val="0"/>
                <w:numId w:val="57"/>
              </w:numPr>
              <w:jc w:val="left"/>
            </w:pPr>
            <w:r>
              <w:rPr>
                <w:rFonts w:hint="eastAsia"/>
              </w:rPr>
              <w:t>6.1.5.1</w:t>
            </w:r>
            <w:r>
              <w:t xml:space="preserve"> </w:t>
            </w:r>
            <w:r>
              <w:rPr>
                <w:rFonts w:hint="eastAsia"/>
              </w:rPr>
              <w:t>处理部分第一条对梳理字段表进行了详细描述；第4、5条对（解除）预警语句模板进行了修改</w:t>
            </w:r>
          </w:p>
          <w:p w:rsidR="00AD3151" w:rsidRDefault="00AD3151" w:rsidP="00AD3151">
            <w:pPr>
              <w:pStyle w:val="afc"/>
              <w:numPr>
                <w:ilvl w:val="0"/>
                <w:numId w:val="57"/>
              </w:numPr>
              <w:jc w:val="left"/>
            </w:pPr>
            <w:r>
              <w:rPr>
                <w:rFonts w:hint="eastAsia"/>
              </w:rPr>
              <w:t>6.1.5.1</w:t>
            </w:r>
            <w:r>
              <w:t xml:space="preserve"> </w:t>
            </w:r>
            <w:r>
              <w:rPr>
                <w:rFonts w:hint="eastAsia"/>
              </w:rPr>
              <w:t>预警规则程序模板 规则部分去掉了手动解除预警的部分以及确认预警的部分</w:t>
            </w:r>
          </w:p>
          <w:p w:rsidR="00AD3151" w:rsidRDefault="00AD3151" w:rsidP="00AD3151">
            <w:pPr>
              <w:pStyle w:val="afc"/>
              <w:numPr>
                <w:ilvl w:val="0"/>
                <w:numId w:val="57"/>
              </w:numPr>
              <w:jc w:val="left"/>
            </w:pPr>
            <w:r>
              <w:rPr>
                <w:rFonts w:hint="eastAsia"/>
              </w:rPr>
              <w:t>6.1.5.2</w:t>
            </w:r>
            <w:r>
              <w:t xml:space="preserve">  </w:t>
            </w:r>
            <w:r>
              <w:rPr>
                <w:rFonts w:hint="eastAsia"/>
              </w:rPr>
              <w:t>预警规则查询部分进行了修改，只要求给出视图</w:t>
            </w:r>
          </w:p>
          <w:p w:rsidR="00AD3151" w:rsidRDefault="00AD3151" w:rsidP="00AD3151">
            <w:pPr>
              <w:pStyle w:val="afc"/>
              <w:numPr>
                <w:ilvl w:val="0"/>
                <w:numId w:val="57"/>
              </w:numPr>
              <w:jc w:val="left"/>
            </w:pPr>
            <w:r>
              <w:rPr>
                <w:rFonts w:hint="eastAsia"/>
              </w:rPr>
              <w:t>6.2.4.1</w:t>
            </w:r>
            <w:r>
              <w:t xml:space="preserve"> </w:t>
            </w:r>
            <w:r>
              <w:rPr>
                <w:rFonts w:hint="eastAsia"/>
              </w:rPr>
              <w:t>报警服务需要配置的字段修改</w:t>
            </w:r>
          </w:p>
          <w:p w:rsidR="00AD3151" w:rsidRDefault="00AD3151" w:rsidP="00AD3151">
            <w:pPr>
              <w:pStyle w:val="afc"/>
              <w:numPr>
                <w:ilvl w:val="0"/>
                <w:numId w:val="57"/>
              </w:numPr>
              <w:jc w:val="left"/>
            </w:pPr>
            <w:r>
              <w:rPr>
                <w:rFonts w:hint="eastAsia"/>
              </w:rPr>
              <w:t>6.2.4.2</w:t>
            </w:r>
            <w:r>
              <w:t xml:space="preserve"> </w:t>
            </w:r>
            <w:r>
              <w:rPr>
                <w:rFonts w:hint="eastAsia"/>
              </w:rPr>
              <w:t>报警服务查询部分修改，只需要给出视图</w:t>
            </w:r>
          </w:p>
          <w:p w:rsidR="00AD3151" w:rsidRDefault="00AD3151" w:rsidP="00AD3151">
            <w:pPr>
              <w:pStyle w:val="afc"/>
              <w:numPr>
                <w:ilvl w:val="0"/>
                <w:numId w:val="57"/>
              </w:numPr>
              <w:jc w:val="left"/>
            </w:pPr>
            <w:r>
              <w:rPr>
                <w:rFonts w:hint="eastAsia"/>
              </w:rPr>
              <w:t>6.2.4.4</w:t>
            </w:r>
            <w:r>
              <w:t xml:space="preserve"> </w:t>
            </w:r>
            <w:r>
              <w:rPr>
                <w:rFonts w:hint="eastAsia"/>
              </w:rPr>
              <w:t>报警邮件去除确认预警的功能，添加产品页面网址，具体修改见文档</w:t>
            </w:r>
          </w:p>
          <w:p w:rsidR="00AD3151" w:rsidRPr="005577E7" w:rsidRDefault="00AD3151" w:rsidP="00AD3151">
            <w:pPr>
              <w:pStyle w:val="afc"/>
              <w:numPr>
                <w:ilvl w:val="0"/>
                <w:numId w:val="57"/>
              </w:numPr>
              <w:jc w:val="left"/>
            </w:pPr>
            <w:r w:rsidRPr="003E5350">
              <w:rPr>
                <w:rFonts w:hint="eastAsia"/>
              </w:rPr>
              <w:t>新增邮件发送情况反馈</w:t>
            </w:r>
          </w:p>
        </w:tc>
        <w:tc>
          <w:tcPr>
            <w:tcW w:w="1915" w:type="dxa"/>
            <w:tcBorders>
              <w:top w:val="single" w:sz="4" w:space="0" w:color="auto"/>
              <w:left w:val="single" w:sz="4" w:space="0" w:color="auto"/>
              <w:bottom w:val="single" w:sz="4" w:space="0" w:color="auto"/>
              <w:right w:val="single" w:sz="4" w:space="0" w:color="auto"/>
            </w:tcBorders>
            <w:vAlign w:val="center"/>
          </w:tcPr>
          <w:p w:rsidR="00AD3151" w:rsidRDefault="00055941" w:rsidP="00055941">
            <w:pPr>
              <w:spacing w:line="360" w:lineRule="auto"/>
              <w:jc w:val="center"/>
              <w:rPr>
                <w:color w:val="000000"/>
                <w:spacing w:val="20"/>
              </w:rPr>
            </w:pPr>
            <w:r>
              <w:rPr>
                <w:rFonts w:hint="eastAsia"/>
                <w:color w:val="000000"/>
                <w:spacing w:val="20"/>
              </w:rPr>
              <w:t>2017-10-10</w:t>
            </w:r>
          </w:p>
        </w:tc>
      </w:tr>
      <w:tr w:rsidR="00AD3151" w:rsidTr="00AD3151">
        <w:trPr>
          <w:cantSplit/>
          <w:trHeight w:val="567"/>
          <w:jc w:val="center"/>
        </w:trPr>
        <w:tc>
          <w:tcPr>
            <w:tcW w:w="846" w:type="dxa"/>
            <w:tcBorders>
              <w:top w:val="single" w:sz="4" w:space="0" w:color="auto"/>
              <w:left w:val="single" w:sz="4" w:space="0" w:color="auto"/>
              <w:bottom w:val="single" w:sz="4" w:space="0" w:color="auto"/>
              <w:right w:val="single" w:sz="4" w:space="0" w:color="auto"/>
            </w:tcBorders>
            <w:vAlign w:val="center"/>
          </w:tcPr>
          <w:p w:rsidR="00AD3151" w:rsidRDefault="00AD3151" w:rsidP="00AD3151">
            <w:pPr>
              <w:spacing w:line="360" w:lineRule="auto"/>
              <w:rPr>
                <w:color w:val="000000"/>
                <w:spacing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AD3151" w:rsidRDefault="00AD3151" w:rsidP="00AD3151">
            <w:pPr>
              <w:spacing w:line="360" w:lineRule="auto"/>
              <w:jc w:val="center"/>
              <w:rPr>
                <w:color w:val="000000"/>
                <w:spacing w:val="20"/>
              </w:rPr>
            </w:pPr>
          </w:p>
        </w:tc>
        <w:tc>
          <w:tcPr>
            <w:tcW w:w="4536" w:type="dxa"/>
            <w:tcBorders>
              <w:top w:val="single" w:sz="4" w:space="0" w:color="auto"/>
              <w:left w:val="single" w:sz="4" w:space="0" w:color="auto"/>
              <w:bottom w:val="single" w:sz="4" w:space="0" w:color="auto"/>
              <w:right w:val="single" w:sz="4" w:space="0" w:color="auto"/>
            </w:tcBorders>
          </w:tcPr>
          <w:p w:rsidR="00AD3151" w:rsidRDefault="00AD3151" w:rsidP="00AD3151">
            <w:pPr>
              <w:spacing w:line="360" w:lineRule="auto"/>
              <w:rPr>
                <w:color w:val="000000"/>
                <w:spacing w:val="20"/>
              </w:rPr>
            </w:pPr>
          </w:p>
        </w:tc>
        <w:tc>
          <w:tcPr>
            <w:tcW w:w="1915" w:type="dxa"/>
            <w:tcBorders>
              <w:top w:val="single" w:sz="4" w:space="0" w:color="auto"/>
              <w:left w:val="single" w:sz="4" w:space="0" w:color="auto"/>
              <w:bottom w:val="single" w:sz="4" w:space="0" w:color="auto"/>
              <w:right w:val="single" w:sz="4" w:space="0" w:color="auto"/>
            </w:tcBorders>
          </w:tcPr>
          <w:p w:rsidR="00AD3151" w:rsidRDefault="00AD3151" w:rsidP="00AD3151">
            <w:pPr>
              <w:spacing w:line="360" w:lineRule="auto"/>
              <w:rPr>
                <w:color w:val="000000"/>
                <w:spacing w:val="20"/>
              </w:rPr>
            </w:pPr>
          </w:p>
        </w:tc>
      </w:tr>
      <w:tr w:rsidR="00AD3151" w:rsidTr="00AD3151">
        <w:trPr>
          <w:cantSplit/>
          <w:trHeight w:val="567"/>
          <w:jc w:val="center"/>
        </w:trPr>
        <w:tc>
          <w:tcPr>
            <w:tcW w:w="846" w:type="dxa"/>
            <w:tcBorders>
              <w:top w:val="single" w:sz="4" w:space="0" w:color="auto"/>
              <w:left w:val="single" w:sz="4" w:space="0" w:color="auto"/>
              <w:bottom w:val="single" w:sz="4" w:space="0" w:color="auto"/>
              <w:right w:val="single" w:sz="4" w:space="0" w:color="auto"/>
            </w:tcBorders>
            <w:vAlign w:val="center"/>
          </w:tcPr>
          <w:p w:rsidR="00AD3151" w:rsidRDefault="00AD3151" w:rsidP="00AD3151">
            <w:pPr>
              <w:spacing w:line="360" w:lineRule="auto"/>
              <w:rPr>
                <w:color w:val="000000"/>
                <w:spacing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AD3151" w:rsidRDefault="00AD3151" w:rsidP="00AD3151">
            <w:pPr>
              <w:spacing w:line="360" w:lineRule="auto"/>
              <w:jc w:val="center"/>
              <w:rPr>
                <w:color w:val="000000"/>
                <w:spacing w:val="20"/>
              </w:rPr>
            </w:pPr>
          </w:p>
        </w:tc>
        <w:tc>
          <w:tcPr>
            <w:tcW w:w="4536" w:type="dxa"/>
            <w:tcBorders>
              <w:top w:val="single" w:sz="4" w:space="0" w:color="auto"/>
              <w:left w:val="single" w:sz="4" w:space="0" w:color="auto"/>
              <w:bottom w:val="single" w:sz="4" w:space="0" w:color="auto"/>
              <w:right w:val="single" w:sz="4" w:space="0" w:color="auto"/>
            </w:tcBorders>
          </w:tcPr>
          <w:p w:rsidR="00AD3151" w:rsidRDefault="00AD3151" w:rsidP="00AD3151">
            <w:pPr>
              <w:spacing w:line="360" w:lineRule="auto"/>
              <w:rPr>
                <w:color w:val="000000"/>
                <w:spacing w:val="20"/>
              </w:rPr>
            </w:pPr>
          </w:p>
        </w:tc>
        <w:tc>
          <w:tcPr>
            <w:tcW w:w="1915" w:type="dxa"/>
            <w:tcBorders>
              <w:top w:val="single" w:sz="4" w:space="0" w:color="auto"/>
              <w:left w:val="single" w:sz="4" w:space="0" w:color="auto"/>
              <w:bottom w:val="single" w:sz="4" w:space="0" w:color="auto"/>
              <w:right w:val="single" w:sz="4" w:space="0" w:color="auto"/>
            </w:tcBorders>
          </w:tcPr>
          <w:p w:rsidR="00AD3151" w:rsidRDefault="00AD3151" w:rsidP="00AD3151">
            <w:pPr>
              <w:spacing w:line="360" w:lineRule="auto"/>
              <w:rPr>
                <w:color w:val="000000"/>
                <w:spacing w:val="20"/>
              </w:rPr>
            </w:pPr>
          </w:p>
        </w:tc>
      </w:tr>
    </w:tbl>
    <w:p w:rsidR="008B515C" w:rsidRDefault="008B515C" w:rsidP="00330BC6">
      <w:pPr>
        <w:widowControl/>
        <w:jc w:val="left"/>
        <w:rPr>
          <w:sz w:val="36"/>
          <w:szCs w:val="36"/>
        </w:rPr>
      </w:pPr>
    </w:p>
    <w:p w:rsidR="008B515C" w:rsidRPr="00AD3151" w:rsidRDefault="008B515C" w:rsidP="008B515C">
      <w:pPr>
        <w:jc w:val="center"/>
        <w:rPr>
          <w:b/>
          <w:sz w:val="36"/>
          <w:szCs w:val="36"/>
        </w:rPr>
      </w:pPr>
      <w:r w:rsidRPr="00AD3151">
        <w:rPr>
          <w:rFonts w:hint="eastAsia"/>
          <w:b/>
          <w:sz w:val="36"/>
          <w:szCs w:val="36"/>
        </w:rPr>
        <w:lastRenderedPageBreak/>
        <w:t>目录</w:t>
      </w:r>
    </w:p>
    <w:p w:rsidR="00AD3151" w:rsidRDefault="00C3769E" w:rsidP="00AD3151">
      <w:pPr>
        <w:pStyle w:val="12"/>
        <w:rPr>
          <w:rFonts w:asciiTheme="minorHAnsi" w:eastAsiaTheme="minorEastAsia" w:hAnsiTheme="minorHAnsi" w:cstheme="minorBidi"/>
          <w:noProof/>
          <w:szCs w:val="22"/>
        </w:rPr>
      </w:pPr>
      <w:r>
        <w:rPr>
          <w:sz w:val="36"/>
          <w:szCs w:val="36"/>
        </w:rPr>
        <w:fldChar w:fldCharType="begin"/>
      </w:r>
      <w:r w:rsidR="008B515C">
        <w:rPr>
          <w:sz w:val="36"/>
          <w:szCs w:val="36"/>
        </w:rPr>
        <w:instrText xml:space="preserve"> TOC  \* MERGEFORMAT </w:instrText>
      </w:r>
      <w:r>
        <w:rPr>
          <w:sz w:val="36"/>
          <w:szCs w:val="36"/>
        </w:rPr>
        <w:fldChar w:fldCharType="separate"/>
      </w:r>
      <w:r w:rsidR="00AD3151">
        <w:rPr>
          <w:noProof/>
        </w:rPr>
        <w:t>1</w:t>
      </w:r>
      <w:r w:rsidR="00AD3151">
        <w:rPr>
          <w:rFonts w:asciiTheme="minorHAnsi" w:eastAsiaTheme="minorEastAsia" w:hAnsiTheme="minorHAnsi" w:cstheme="minorBidi"/>
          <w:noProof/>
          <w:szCs w:val="22"/>
        </w:rPr>
        <w:tab/>
      </w:r>
      <w:r w:rsidR="00AD3151">
        <w:rPr>
          <w:noProof/>
        </w:rPr>
        <w:t>文档介绍</w:t>
      </w:r>
      <w:r w:rsidR="00AD3151">
        <w:rPr>
          <w:noProof/>
        </w:rPr>
        <w:tab/>
      </w:r>
      <w:r w:rsidR="00AD3151">
        <w:rPr>
          <w:noProof/>
        </w:rPr>
        <w:fldChar w:fldCharType="begin"/>
      </w:r>
      <w:r w:rsidR="00AD3151">
        <w:rPr>
          <w:noProof/>
        </w:rPr>
        <w:instrText xml:space="preserve"> PAGEREF _Toc495405733 \h </w:instrText>
      </w:r>
      <w:r w:rsidR="00AD3151">
        <w:rPr>
          <w:noProof/>
        </w:rPr>
      </w:r>
      <w:r w:rsidR="00AD3151">
        <w:rPr>
          <w:noProof/>
        </w:rPr>
        <w:fldChar w:fldCharType="separate"/>
      </w:r>
      <w:r w:rsidR="00AD3151">
        <w:rPr>
          <w:noProof/>
        </w:rPr>
        <w:t>4</w:t>
      </w:r>
      <w:r w:rsidR="00AD3151">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文档的目的</w:t>
      </w:r>
      <w:r>
        <w:rPr>
          <w:noProof/>
        </w:rPr>
        <w:tab/>
      </w:r>
      <w:r>
        <w:rPr>
          <w:noProof/>
        </w:rPr>
        <w:fldChar w:fldCharType="begin"/>
      </w:r>
      <w:r>
        <w:rPr>
          <w:noProof/>
        </w:rPr>
        <w:instrText xml:space="preserve"> PAGEREF _Toc495405734 \h </w:instrText>
      </w:r>
      <w:r>
        <w:rPr>
          <w:noProof/>
        </w:rPr>
      </w:r>
      <w:r>
        <w:rPr>
          <w:noProof/>
        </w:rPr>
        <w:fldChar w:fldCharType="separate"/>
      </w:r>
      <w:r>
        <w:rPr>
          <w:noProof/>
        </w:rPr>
        <w:t>4</w:t>
      </w:r>
      <w:r>
        <w:rPr>
          <w:noProof/>
        </w:rPr>
        <w:fldChar w:fldCharType="end"/>
      </w:r>
    </w:p>
    <w:p w:rsidR="00AD3151" w:rsidRPr="00AD3151" w:rsidRDefault="00AD3151" w:rsidP="00AD3151">
      <w:pPr>
        <w:pStyle w:val="23"/>
        <w:tabs>
          <w:tab w:val="clear" w:pos="1260"/>
          <w:tab w:val="left" w:pos="840"/>
        </w:tabs>
        <w:rPr>
          <w:noProof/>
        </w:rPr>
      </w:pPr>
      <w:r>
        <w:rPr>
          <w:noProof/>
        </w:rPr>
        <w:t>1.2</w:t>
      </w:r>
      <w:r w:rsidRPr="00AD3151">
        <w:rPr>
          <w:noProof/>
        </w:rPr>
        <w:tab/>
      </w:r>
      <w:r>
        <w:rPr>
          <w:noProof/>
        </w:rPr>
        <w:t>参考文档</w:t>
      </w:r>
      <w:r>
        <w:rPr>
          <w:noProof/>
        </w:rPr>
        <w:tab/>
      </w:r>
      <w:r>
        <w:rPr>
          <w:noProof/>
        </w:rPr>
        <w:fldChar w:fldCharType="begin"/>
      </w:r>
      <w:r>
        <w:rPr>
          <w:noProof/>
        </w:rPr>
        <w:instrText xml:space="preserve"> PAGEREF _Toc495405735 \h </w:instrText>
      </w:r>
      <w:r>
        <w:rPr>
          <w:noProof/>
        </w:rPr>
      </w:r>
      <w:r>
        <w:rPr>
          <w:noProof/>
        </w:rPr>
        <w:fldChar w:fldCharType="separate"/>
      </w:r>
      <w:r>
        <w:rPr>
          <w:noProof/>
        </w:rPr>
        <w:t>4</w:t>
      </w:r>
      <w:r>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1.3</w:t>
      </w:r>
      <w:r w:rsidRPr="00AD3151">
        <w:rPr>
          <w:noProof/>
        </w:rPr>
        <w:tab/>
      </w:r>
      <w:r>
        <w:rPr>
          <w:noProof/>
        </w:rPr>
        <w:t>产品命名规范</w:t>
      </w:r>
      <w:r>
        <w:rPr>
          <w:noProof/>
        </w:rPr>
        <w:tab/>
      </w:r>
      <w:r>
        <w:rPr>
          <w:noProof/>
        </w:rPr>
        <w:fldChar w:fldCharType="begin"/>
      </w:r>
      <w:r>
        <w:rPr>
          <w:noProof/>
        </w:rPr>
        <w:instrText xml:space="preserve"> PAGEREF _Toc495405736 \h </w:instrText>
      </w:r>
      <w:r>
        <w:rPr>
          <w:noProof/>
        </w:rPr>
      </w:r>
      <w:r>
        <w:rPr>
          <w:noProof/>
        </w:rPr>
        <w:fldChar w:fldCharType="separate"/>
      </w:r>
      <w:r>
        <w:rPr>
          <w:noProof/>
        </w:rPr>
        <w:t>4</w:t>
      </w:r>
      <w:r>
        <w:rPr>
          <w:noProof/>
        </w:rPr>
        <w:fldChar w:fldCharType="end"/>
      </w:r>
    </w:p>
    <w:p w:rsidR="00AD3151" w:rsidRDefault="00AD3151" w:rsidP="00AD3151">
      <w:pPr>
        <w:pStyle w:val="12"/>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术语</w:t>
      </w:r>
      <w:r>
        <w:rPr>
          <w:noProof/>
        </w:rPr>
        <w:tab/>
      </w:r>
      <w:r>
        <w:rPr>
          <w:noProof/>
        </w:rPr>
        <w:fldChar w:fldCharType="begin"/>
      </w:r>
      <w:r>
        <w:rPr>
          <w:noProof/>
        </w:rPr>
        <w:instrText xml:space="preserve"> PAGEREF _Toc495405737 \h </w:instrText>
      </w:r>
      <w:r>
        <w:rPr>
          <w:noProof/>
        </w:rPr>
      </w:r>
      <w:r>
        <w:rPr>
          <w:noProof/>
        </w:rPr>
        <w:fldChar w:fldCharType="separate"/>
      </w:r>
      <w:r>
        <w:rPr>
          <w:noProof/>
        </w:rPr>
        <w:t>5</w:t>
      </w:r>
      <w:r>
        <w:rPr>
          <w:noProof/>
        </w:rPr>
        <w:fldChar w:fldCharType="end"/>
      </w:r>
    </w:p>
    <w:p w:rsidR="00AD3151" w:rsidRDefault="00AD3151" w:rsidP="00AD3151">
      <w:pPr>
        <w:pStyle w:val="12"/>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产品介绍</w:t>
      </w:r>
      <w:r>
        <w:rPr>
          <w:noProof/>
        </w:rPr>
        <w:tab/>
      </w:r>
      <w:r>
        <w:rPr>
          <w:noProof/>
        </w:rPr>
        <w:fldChar w:fldCharType="begin"/>
      </w:r>
      <w:r>
        <w:rPr>
          <w:noProof/>
        </w:rPr>
        <w:instrText xml:space="preserve"> PAGEREF _Toc495405738 \h </w:instrText>
      </w:r>
      <w:r>
        <w:rPr>
          <w:noProof/>
        </w:rPr>
      </w:r>
      <w:r>
        <w:rPr>
          <w:noProof/>
        </w:rPr>
        <w:fldChar w:fldCharType="separate"/>
      </w:r>
      <w:r>
        <w:rPr>
          <w:noProof/>
        </w:rPr>
        <w:t>6</w:t>
      </w:r>
      <w:r>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产品概要说明</w:t>
      </w:r>
      <w:r>
        <w:rPr>
          <w:noProof/>
        </w:rPr>
        <w:tab/>
      </w:r>
      <w:bookmarkStart w:id="0" w:name="_GoBack"/>
      <w:bookmarkEnd w:id="0"/>
      <w:r>
        <w:rPr>
          <w:noProof/>
        </w:rPr>
        <w:fldChar w:fldCharType="begin"/>
      </w:r>
      <w:r>
        <w:rPr>
          <w:noProof/>
        </w:rPr>
        <w:instrText xml:space="preserve"> PAGEREF _Toc495405739 \h </w:instrText>
      </w:r>
      <w:r>
        <w:rPr>
          <w:noProof/>
        </w:rPr>
      </w:r>
      <w:r>
        <w:rPr>
          <w:noProof/>
        </w:rPr>
        <w:fldChar w:fldCharType="separate"/>
      </w:r>
      <w:r>
        <w:rPr>
          <w:noProof/>
        </w:rPr>
        <w:t>6</w:t>
      </w:r>
      <w:r>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产品用户定位</w:t>
      </w:r>
      <w:r>
        <w:rPr>
          <w:noProof/>
        </w:rPr>
        <w:tab/>
      </w:r>
      <w:r>
        <w:rPr>
          <w:noProof/>
        </w:rPr>
        <w:fldChar w:fldCharType="begin"/>
      </w:r>
      <w:r>
        <w:rPr>
          <w:noProof/>
        </w:rPr>
        <w:instrText xml:space="preserve"> PAGEREF _Toc495405740 \h </w:instrText>
      </w:r>
      <w:r>
        <w:rPr>
          <w:noProof/>
        </w:rPr>
      </w:r>
      <w:r>
        <w:rPr>
          <w:noProof/>
        </w:rPr>
        <w:fldChar w:fldCharType="separate"/>
      </w:r>
      <w:r>
        <w:rPr>
          <w:noProof/>
        </w:rPr>
        <w:t>6</w:t>
      </w:r>
      <w:r>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产品中的角色</w:t>
      </w:r>
      <w:r>
        <w:rPr>
          <w:noProof/>
        </w:rPr>
        <w:tab/>
      </w:r>
      <w:r>
        <w:rPr>
          <w:noProof/>
        </w:rPr>
        <w:fldChar w:fldCharType="begin"/>
      </w:r>
      <w:r>
        <w:rPr>
          <w:noProof/>
        </w:rPr>
        <w:instrText xml:space="preserve"> PAGEREF _Toc495405741 \h </w:instrText>
      </w:r>
      <w:r>
        <w:rPr>
          <w:noProof/>
        </w:rPr>
      </w:r>
      <w:r>
        <w:rPr>
          <w:noProof/>
        </w:rPr>
        <w:fldChar w:fldCharType="separate"/>
      </w:r>
      <w:r>
        <w:rPr>
          <w:noProof/>
        </w:rPr>
        <w:t>6</w:t>
      </w:r>
      <w:r>
        <w:rPr>
          <w:noProof/>
        </w:rPr>
        <w:fldChar w:fldCharType="end"/>
      </w:r>
    </w:p>
    <w:p w:rsidR="00AD3151" w:rsidRDefault="00AD3151" w:rsidP="00AD3151">
      <w:pPr>
        <w:pStyle w:val="12"/>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产品总体业务流程图</w:t>
      </w:r>
      <w:r>
        <w:rPr>
          <w:noProof/>
        </w:rPr>
        <w:tab/>
      </w:r>
      <w:r>
        <w:rPr>
          <w:noProof/>
        </w:rPr>
        <w:fldChar w:fldCharType="begin"/>
      </w:r>
      <w:r>
        <w:rPr>
          <w:noProof/>
        </w:rPr>
        <w:instrText xml:space="preserve"> PAGEREF _Toc495405742 \h </w:instrText>
      </w:r>
      <w:r>
        <w:rPr>
          <w:noProof/>
        </w:rPr>
      </w:r>
      <w:r>
        <w:rPr>
          <w:noProof/>
        </w:rPr>
        <w:fldChar w:fldCharType="separate"/>
      </w:r>
      <w:r>
        <w:rPr>
          <w:noProof/>
        </w:rPr>
        <w:t>7</w:t>
      </w:r>
      <w:r>
        <w:rPr>
          <w:noProof/>
        </w:rPr>
        <w:fldChar w:fldCharType="end"/>
      </w:r>
    </w:p>
    <w:p w:rsidR="00AD3151" w:rsidRDefault="00AD3151" w:rsidP="00AD3151">
      <w:pPr>
        <w:pStyle w:val="12"/>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产品功能结构图</w:t>
      </w:r>
      <w:r>
        <w:rPr>
          <w:noProof/>
        </w:rPr>
        <w:tab/>
      </w:r>
      <w:r>
        <w:rPr>
          <w:noProof/>
        </w:rPr>
        <w:fldChar w:fldCharType="begin"/>
      </w:r>
      <w:r>
        <w:rPr>
          <w:noProof/>
        </w:rPr>
        <w:instrText xml:space="preserve"> PAGEREF _Toc495405743 \h </w:instrText>
      </w:r>
      <w:r>
        <w:rPr>
          <w:noProof/>
        </w:rPr>
      </w:r>
      <w:r>
        <w:rPr>
          <w:noProof/>
        </w:rPr>
        <w:fldChar w:fldCharType="separate"/>
      </w:r>
      <w:r>
        <w:rPr>
          <w:noProof/>
        </w:rPr>
        <w:t>8</w:t>
      </w:r>
      <w:r>
        <w:rPr>
          <w:noProof/>
        </w:rPr>
        <w:fldChar w:fldCharType="end"/>
      </w:r>
    </w:p>
    <w:p w:rsidR="00AD3151" w:rsidRDefault="00AD3151" w:rsidP="00AD3151">
      <w:pPr>
        <w:pStyle w:val="12"/>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功能需求</w:t>
      </w:r>
      <w:r>
        <w:rPr>
          <w:noProof/>
        </w:rPr>
        <w:tab/>
      </w:r>
      <w:r>
        <w:rPr>
          <w:noProof/>
        </w:rPr>
        <w:fldChar w:fldCharType="begin"/>
      </w:r>
      <w:r>
        <w:rPr>
          <w:noProof/>
        </w:rPr>
        <w:instrText xml:space="preserve"> PAGEREF _Toc495405744 \h </w:instrText>
      </w:r>
      <w:r>
        <w:rPr>
          <w:noProof/>
        </w:rPr>
      </w:r>
      <w:r>
        <w:rPr>
          <w:noProof/>
        </w:rPr>
        <w:fldChar w:fldCharType="separate"/>
      </w:r>
      <w:r>
        <w:rPr>
          <w:noProof/>
        </w:rPr>
        <w:t>9</w:t>
      </w:r>
      <w:r>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预警规则管理</w:t>
      </w:r>
      <w:r>
        <w:rPr>
          <w:noProof/>
        </w:rPr>
        <w:tab/>
      </w:r>
      <w:r>
        <w:rPr>
          <w:noProof/>
        </w:rPr>
        <w:fldChar w:fldCharType="begin"/>
      </w:r>
      <w:r>
        <w:rPr>
          <w:noProof/>
        </w:rPr>
        <w:instrText xml:space="preserve"> PAGEREF _Toc495405745 \h </w:instrText>
      </w:r>
      <w:r>
        <w:rPr>
          <w:noProof/>
        </w:rPr>
      </w:r>
      <w:r>
        <w:rPr>
          <w:noProof/>
        </w:rPr>
        <w:fldChar w:fldCharType="separate"/>
      </w:r>
      <w:r>
        <w:rPr>
          <w:noProof/>
        </w:rPr>
        <w:t>9</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6.1.1</w:t>
      </w:r>
      <w:r>
        <w:rPr>
          <w:rFonts w:asciiTheme="minorHAnsi" w:eastAsiaTheme="minorEastAsia" w:hAnsiTheme="minorHAnsi" w:cstheme="minorBidi"/>
          <w:noProof/>
          <w:szCs w:val="22"/>
        </w:rPr>
        <w:tab/>
      </w:r>
      <w:r>
        <w:rPr>
          <w:noProof/>
        </w:rPr>
        <w:t>原型</w:t>
      </w:r>
      <w:r>
        <w:rPr>
          <w:noProof/>
        </w:rPr>
        <w:tab/>
      </w:r>
      <w:r>
        <w:rPr>
          <w:noProof/>
        </w:rPr>
        <w:fldChar w:fldCharType="begin"/>
      </w:r>
      <w:r>
        <w:rPr>
          <w:noProof/>
        </w:rPr>
        <w:instrText xml:space="preserve"> PAGEREF _Toc495405746 \h </w:instrText>
      </w:r>
      <w:r>
        <w:rPr>
          <w:noProof/>
        </w:rPr>
      </w:r>
      <w:r>
        <w:rPr>
          <w:noProof/>
        </w:rPr>
        <w:fldChar w:fldCharType="separate"/>
      </w:r>
      <w:r>
        <w:rPr>
          <w:noProof/>
        </w:rPr>
        <w:t>9</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6.1.2</w:t>
      </w:r>
      <w:r>
        <w:rPr>
          <w:rFonts w:asciiTheme="minorHAnsi" w:eastAsiaTheme="minorEastAsia" w:hAnsiTheme="minorHAnsi" w:cstheme="minorBidi"/>
          <w:noProof/>
          <w:szCs w:val="22"/>
        </w:rPr>
        <w:tab/>
      </w:r>
      <w:r>
        <w:rPr>
          <w:noProof/>
        </w:rPr>
        <w:t>功能概述</w:t>
      </w:r>
      <w:r>
        <w:rPr>
          <w:noProof/>
        </w:rPr>
        <w:tab/>
      </w:r>
      <w:r>
        <w:rPr>
          <w:noProof/>
        </w:rPr>
        <w:fldChar w:fldCharType="begin"/>
      </w:r>
      <w:r>
        <w:rPr>
          <w:noProof/>
        </w:rPr>
        <w:instrText xml:space="preserve"> PAGEREF _Toc495405747 \h </w:instrText>
      </w:r>
      <w:r>
        <w:rPr>
          <w:noProof/>
        </w:rPr>
      </w:r>
      <w:r>
        <w:rPr>
          <w:noProof/>
        </w:rPr>
        <w:fldChar w:fldCharType="separate"/>
      </w:r>
      <w:r>
        <w:rPr>
          <w:noProof/>
        </w:rPr>
        <w:t>9</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6.1.3</w:t>
      </w:r>
      <w:r>
        <w:rPr>
          <w:rFonts w:asciiTheme="minorHAnsi" w:eastAsiaTheme="minorEastAsia" w:hAnsiTheme="minorHAnsi" w:cstheme="minorBidi"/>
          <w:noProof/>
          <w:szCs w:val="22"/>
        </w:rPr>
        <w:tab/>
      </w:r>
      <w:r>
        <w:rPr>
          <w:noProof/>
        </w:rPr>
        <w:t>功能</w:t>
      </w:r>
      <w:r>
        <w:rPr>
          <w:noProof/>
        </w:rPr>
        <w:t>(</w:t>
      </w:r>
      <w:r>
        <w:rPr>
          <w:noProof/>
        </w:rPr>
        <w:t>业务</w:t>
      </w:r>
      <w:r>
        <w:rPr>
          <w:noProof/>
        </w:rPr>
        <w:t>)</w:t>
      </w:r>
      <w:r>
        <w:rPr>
          <w:noProof/>
        </w:rPr>
        <w:t>流程图</w:t>
      </w:r>
      <w:r>
        <w:rPr>
          <w:noProof/>
        </w:rPr>
        <w:tab/>
      </w:r>
      <w:r>
        <w:rPr>
          <w:noProof/>
        </w:rPr>
        <w:fldChar w:fldCharType="begin"/>
      </w:r>
      <w:r>
        <w:rPr>
          <w:noProof/>
        </w:rPr>
        <w:instrText xml:space="preserve"> PAGEREF _Toc495405748 \h </w:instrText>
      </w:r>
      <w:r>
        <w:rPr>
          <w:noProof/>
        </w:rPr>
      </w:r>
      <w:r>
        <w:rPr>
          <w:noProof/>
        </w:rPr>
        <w:fldChar w:fldCharType="separate"/>
      </w:r>
      <w:r>
        <w:rPr>
          <w:noProof/>
        </w:rPr>
        <w:t>9</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6.1.4</w:t>
      </w:r>
      <w:r>
        <w:rPr>
          <w:rFonts w:asciiTheme="minorHAnsi" w:eastAsiaTheme="minorEastAsia" w:hAnsiTheme="minorHAnsi" w:cstheme="minorBidi"/>
          <w:noProof/>
          <w:szCs w:val="22"/>
        </w:rPr>
        <w:tab/>
      </w:r>
      <w:r>
        <w:rPr>
          <w:noProof/>
        </w:rPr>
        <w:t>功能点清单</w:t>
      </w:r>
      <w:r>
        <w:rPr>
          <w:noProof/>
        </w:rPr>
        <w:tab/>
      </w:r>
      <w:r>
        <w:rPr>
          <w:noProof/>
        </w:rPr>
        <w:fldChar w:fldCharType="begin"/>
      </w:r>
      <w:r>
        <w:rPr>
          <w:noProof/>
        </w:rPr>
        <w:instrText xml:space="preserve"> PAGEREF _Toc495405749 \h </w:instrText>
      </w:r>
      <w:r>
        <w:rPr>
          <w:noProof/>
        </w:rPr>
      </w:r>
      <w:r>
        <w:rPr>
          <w:noProof/>
        </w:rPr>
        <w:fldChar w:fldCharType="separate"/>
      </w:r>
      <w:r>
        <w:rPr>
          <w:noProof/>
        </w:rPr>
        <w:t>10</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6.1.5</w:t>
      </w:r>
      <w:r>
        <w:rPr>
          <w:rFonts w:asciiTheme="minorHAnsi" w:eastAsiaTheme="minorEastAsia" w:hAnsiTheme="minorHAnsi" w:cstheme="minorBidi"/>
          <w:noProof/>
          <w:szCs w:val="22"/>
        </w:rPr>
        <w:tab/>
      </w:r>
      <w:r>
        <w:rPr>
          <w:noProof/>
        </w:rPr>
        <w:t>功能详细描述</w:t>
      </w:r>
      <w:r>
        <w:rPr>
          <w:noProof/>
        </w:rPr>
        <w:tab/>
      </w:r>
      <w:r>
        <w:rPr>
          <w:noProof/>
        </w:rPr>
        <w:fldChar w:fldCharType="begin"/>
      </w:r>
      <w:r>
        <w:rPr>
          <w:noProof/>
        </w:rPr>
        <w:instrText xml:space="preserve"> PAGEREF _Toc495405750 \h </w:instrText>
      </w:r>
      <w:r>
        <w:rPr>
          <w:noProof/>
        </w:rPr>
      </w:r>
      <w:r>
        <w:rPr>
          <w:noProof/>
        </w:rPr>
        <w:fldChar w:fldCharType="separate"/>
      </w:r>
      <w:r>
        <w:rPr>
          <w:noProof/>
        </w:rPr>
        <w:t>10</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6.1.5.1</w:t>
      </w:r>
      <w:r>
        <w:rPr>
          <w:rFonts w:asciiTheme="minorHAnsi" w:eastAsiaTheme="minorEastAsia" w:hAnsiTheme="minorHAnsi" w:cstheme="minorBidi"/>
          <w:noProof/>
          <w:szCs w:val="22"/>
        </w:rPr>
        <w:tab/>
      </w:r>
      <w:r>
        <w:rPr>
          <w:noProof/>
        </w:rPr>
        <w:t>预警规则配置</w:t>
      </w:r>
      <w:r>
        <w:rPr>
          <w:noProof/>
        </w:rPr>
        <w:tab/>
      </w:r>
      <w:r>
        <w:rPr>
          <w:noProof/>
        </w:rPr>
        <w:fldChar w:fldCharType="begin"/>
      </w:r>
      <w:r>
        <w:rPr>
          <w:noProof/>
        </w:rPr>
        <w:instrText xml:space="preserve"> PAGEREF _Toc495405751 \h </w:instrText>
      </w:r>
      <w:r>
        <w:rPr>
          <w:noProof/>
        </w:rPr>
      </w:r>
      <w:r>
        <w:rPr>
          <w:noProof/>
        </w:rPr>
        <w:fldChar w:fldCharType="separate"/>
      </w:r>
      <w:r>
        <w:rPr>
          <w:noProof/>
        </w:rPr>
        <w:t>10</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6.1.5.2</w:t>
      </w:r>
      <w:r>
        <w:rPr>
          <w:rFonts w:asciiTheme="minorHAnsi" w:eastAsiaTheme="minorEastAsia" w:hAnsiTheme="minorHAnsi" w:cstheme="minorBidi"/>
          <w:noProof/>
          <w:szCs w:val="22"/>
        </w:rPr>
        <w:tab/>
      </w:r>
      <w:r>
        <w:rPr>
          <w:noProof/>
        </w:rPr>
        <w:t>预警规则查询</w:t>
      </w:r>
      <w:r>
        <w:rPr>
          <w:noProof/>
        </w:rPr>
        <w:tab/>
      </w:r>
      <w:r>
        <w:rPr>
          <w:noProof/>
        </w:rPr>
        <w:fldChar w:fldCharType="begin"/>
      </w:r>
      <w:r>
        <w:rPr>
          <w:noProof/>
        </w:rPr>
        <w:instrText xml:space="preserve"> PAGEREF _Toc495405752 \h </w:instrText>
      </w:r>
      <w:r>
        <w:rPr>
          <w:noProof/>
        </w:rPr>
      </w:r>
      <w:r>
        <w:rPr>
          <w:noProof/>
        </w:rPr>
        <w:fldChar w:fldCharType="separate"/>
      </w:r>
      <w:r>
        <w:rPr>
          <w:noProof/>
        </w:rPr>
        <w:t>16</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6.1.5.3</w:t>
      </w:r>
      <w:r>
        <w:rPr>
          <w:rFonts w:asciiTheme="minorHAnsi" w:eastAsiaTheme="minorEastAsia" w:hAnsiTheme="minorHAnsi" w:cstheme="minorBidi"/>
          <w:noProof/>
          <w:szCs w:val="22"/>
        </w:rPr>
        <w:tab/>
      </w:r>
      <w:r>
        <w:rPr>
          <w:noProof/>
        </w:rPr>
        <w:t>预警规则管理</w:t>
      </w:r>
      <w:r>
        <w:rPr>
          <w:noProof/>
        </w:rPr>
        <w:tab/>
      </w:r>
      <w:r>
        <w:rPr>
          <w:noProof/>
        </w:rPr>
        <w:fldChar w:fldCharType="begin"/>
      </w:r>
      <w:r>
        <w:rPr>
          <w:noProof/>
        </w:rPr>
        <w:instrText xml:space="preserve"> PAGEREF _Toc495405753 \h </w:instrText>
      </w:r>
      <w:r>
        <w:rPr>
          <w:noProof/>
        </w:rPr>
      </w:r>
      <w:r>
        <w:rPr>
          <w:noProof/>
        </w:rPr>
        <w:fldChar w:fldCharType="separate"/>
      </w:r>
      <w:r>
        <w:rPr>
          <w:noProof/>
        </w:rPr>
        <w:t>17</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6.1.6</w:t>
      </w:r>
      <w:r>
        <w:rPr>
          <w:rFonts w:asciiTheme="minorHAnsi" w:eastAsiaTheme="minorEastAsia" w:hAnsiTheme="minorHAnsi" w:cstheme="minorBidi"/>
          <w:noProof/>
          <w:szCs w:val="22"/>
        </w:rPr>
        <w:tab/>
      </w:r>
      <w:r>
        <w:rPr>
          <w:noProof/>
        </w:rPr>
        <w:t>与其他子模块的接口</w:t>
      </w:r>
      <w:r>
        <w:rPr>
          <w:noProof/>
        </w:rPr>
        <w:tab/>
      </w:r>
      <w:r>
        <w:rPr>
          <w:noProof/>
        </w:rPr>
        <w:fldChar w:fldCharType="begin"/>
      </w:r>
      <w:r>
        <w:rPr>
          <w:noProof/>
        </w:rPr>
        <w:instrText xml:space="preserve"> PAGEREF _Toc495405754 \h </w:instrText>
      </w:r>
      <w:r>
        <w:rPr>
          <w:noProof/>
        </w:rPr>
      </w:r>
      <w:r>
        <w:rPr>
          <w:noProof/>
        </w:rPr>
        <w:fldChar w:fldCharType="separate"/>
      </w:r>
      <w:r>
        <w:rPr>
          <w:noProof/>
        </w:rPr>
        <w:t>17</w:t>
      </w:r>
      <w:r>
        <w:rPr>
          <w:noProof/>
        </w:rPr>
        <w:fldChar w:fldCharType="end"/>
      </w:r>
    </w:p>
    <w:p w:rsidR="00AD3151" w:rsidRDefault="00AD3151" w:rsidP="00AD3151">
      <w:pPr>
        <w:pStyle w:val="23"/>
        <w:tabs>
          <w:tab w:val="clear" w:pos="1260"/>
          <w:tab w:val="left" w:pos="84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报警服务管理</w:t>
      </w:r>
      <w:r>
        <w:rPr>
          <w:noProof/>
        </w:rPr>
        <w:tab/>
      </w:r>
      <w:r>
        <w:rPr>
          <w:noProof/>
        </w:rPr>
        <w:fldChar w:fldCharType="begin"/>
      </w:r>
      <w:r>
        <w:rPr>
          <w:noProof/>
        </w:rPr>
        <w:instrText xml:space="preserve"> PAGEREF _Toc495405755 \h </w:instrText>
      </w:r>
      <w:r>
        <w:rPr>
          <w:noProof/>
        </w:rPr>
      </w:r>
      <w:r>
        <w:rPr>
          <w:noProof/>
        </w:rPr>
        <w:fldChar w:fldCharType="separate"/>
      </w:r>
      <w:r>
        <w:rPr>
          <w:noProof/>
        </w:rPr>
        <w:t>18</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6.2.1</w:t>
      </w:r>
      <w:r>
        <w:rPr>
          <w:rFonts w:asciiTheme="minorHAnsi" w:eastAsiaTheme="minorEastAsia" w:hAnsiTheme="minorHAnsi" w:cstheme="minorBidi"/>
          <w:noProof/>
          <w:szCs w:val="22"/>
        </w:rPr>
        <w:tab/>
      </w:r>
      <w:r>
        <w:rPr>
          <w:noProof/>
        </w:rPr>
        <w:t>功能原型</w:t>
      </w:r>
      <w:r>
        <w:rPr>
          <w:noProof/>
        </w:rPr>
        <w:tab/>
      </w:r>
      <w:r>
        <w:rPr>
          <w:noProof/>
        </w:rPr>
        <w:fldChar w:fldCharType="begin"/>
      </w:r>
      <w:r>
        <w:rPr>
          <w:noProof/>
        </w:rPr>
        <w:instrText xml:space="preserve"> PAGEREF _Toc495405756 \h </w:instrText>
      </w:r>
      <w:r>
        <w:rPr>
          <w:noProof/>
        </w:rPr>
      </w:r>
      <w:r>
        <w:rPr>
          <w:noProof/>
        </w:rPr>
        <w:fldChar w:fldCharType="separate"/>
      </w:r>
      <w:r>
        <w:rPr>
          <w:noProof/>
        </w:rPr>
        <w:t>18</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6.2.2</w:t>
      </w:r>
      <w:r>
        <w:rPr>
          <w:rFonts w:asciiTheme="minorHAnsi" w:eastAsiaTheme="minorEastAsia" w:hAnsiTheme="minorHAnsi" w:cstheme="minorBidi"/>
          <w:noProof/>
          <w:szCs w:val="22"/>
        </w:rPr>
        <w:tab/>
      </w:r>
      <w:r>
        <w:rPr>
          <w:noProof/>
        </w:rPr>
        <w:t>功能概述</w:t>
      </w:r>
      <w:r>
        <w:rPr>
          <w:noProof/>
        </w:rPr>
        <w:tab/>
      </w:r>
      <w:r>
        <w:rPr>
          <w:noProof/>
        </w:rPr>
        <w:fldChar w:fldCharType="begin"/>
      </w:r>
      <w:r>
        <w:rPr>
          <w:noProof/>
        </w:rPr>
        <w:instrText xml:space="preserve"> PAGEREF _Toc495405757 \h </w:instrText>
      </w:r>
      <w:r>
        <w:rPr>
          <w:noProof/>
        </w:rPr>
      </w:r>
      <w:r>
        <w:rPr>
          <w:noProof/>
        </w:rPr>
        <w:fldChar w:fldCharType="separate"/>
      </w:r>
      <w:r>
        <w:rPr>
          <w:noProof/>
        </w:rPr>
        <w:t>18</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6.2.3</w:t>
      </w:r>
      <w:r>
        <w:rPr>
          <w:rFonts w:asciiTheme="minorHAnsi" w:eastAsiaTheme="minorEastAsia" w:hAnsiTheme="minorHAnsi" w:cstheme="minorBidi"/>
          <w:noProof/>
          <w:szCs w:val="22"/>
        </w:rPr>
        <w:tab/>
      </w:r>
      <w:r>
        <w:rPr>
          <w:noProof/>
        </w:rPr>
        <w:t>功能点清单</w:t>
      </w:r>
      <w:r>
        <w:rPr>
          <w:noProof/>
        </w:rPr>
        <w:tab/>
      </w:r>
      <w:r>
        <w:rPr>
          <w:noProof/>
        </w:rPr>
        <w:fldChar w:fldCharType="begin"/>
      </w:r>
      <w:r>
        <w:rPr>
          <w:noProof/>
        </w:rPr>
        <w:instrText xml:space="preserve"> PAGEREF _Toc495405758 \h </w:instrText>
      </w:r>
      <w:r>
        <w:rPr>
          <w:noProof/>
        </w:rPr>
      </w:r>
      <w:r>
        <w:rPr>
          <w:noProof/>
        </w:rPr>
        <w:fldChar w:fldCharType="separate"/>
      </w:r>
      <w:r>
        <w:rPr>
          <w:noProof/>
        </w:rPr>
        <w:t>18</w:t>
      </w:r>
      <w:r>
        <w:rPr>
          <w:noProof/>
        </w:rPr>
        <w:fldChar w:fldCharType="end"/>
      </w:r>
    </w:p>
    <w:p w:rsidR="00AD3151" w:rsidRDefault="00AD3151">
      <w:pPr>
        <w:pStyle w:val="32"/>
        <w:tabs>
          <w:tab w:val="left" w:pos="1680"/>
          <w:tab w:val="right" w:leader="dot" w:pos="8296"/>
        </w:tabs>
        <w:rPr>
          <w:rFonts w:asciiTheme="minorHAnsi" w:eastAsiaTheme="minorEastAsia" w:hAnsiTheme="minorHAnsi" w:cstheme="minorBidi"/>
          <w:noProof/>
          <w:szCs w:val="22"/>
        </w:rPr>
      </w:pPr>
      <w:r w:rsidRPr="00BB23B8">
        <w:rPr>
          <w:b/>
          <w:noProof/>
        </w:rPr>
        <w:t>6.2.4</w:t>
      </w:r>
      <w:r>
        <w:rPr>
          <w:rFonts w:asciiTheme="minorHAnsi" w:eastAsiaTheme="minorEastAsia" w:hAnsiTheme="minorHAnsi" w:cstheme="minorBidi"/>
          <w:noProof/>
          <w:szCs w:val="22"/>
        </w:rPr>
        <w:tab/>
      </w:r>
      <w:r>
        <w:rPr>
          <w:noProof/>
        </w:rPr>
        <w:t>功能详细描述</w:t>
      </w:r>
      <w:r>
        <w:rPr>
          <w:noProof/>
        </w:rPr>
        <w:tab/>
      </w:r>
      <w:r>
        <w:rPr>
          <w:noProof/>
        </w:rPr>
        <w:fldChar w:fldCharType="begin"/>
      </w:r>
      <w:r>
        <w:rPr>
          <w:noProof/>
        </w:rPr>
        <w:instrText xml:space="preserve"> PAGEREF _Toc495405759 \h </w:instrText>
      </w:r>
      <w:r>
        <w:rPr>
          <w:noProof/>
        </w:rPr>
      </w:r>
      <w:r>
        <w:rPr>
          <w:noProof/>
        </w:rPr>
        <w:fldChar w:fldCharType="separate"/>
      </w:r>
      <w:r>
        <w:rPr>
          <w:noProof/>
        </w:rPr>
        <w:t>18</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6.2.4.1</w:t>
      </w:r>
      <w:r>
        <w:rPr>
          <w:rFonts w:asciiTheme="minorHAnsi" w:eastAsiaTheme="minorEastAsia" w:hAnsiTheme="minorHAnsi" w:cstheme="minorBidi"/>
          <w:noProof/>
          <w:szCs w:val="22"/>
        </w:rPr>
        <w:tab/>
      </w:r>
      <w:r>
        <w:rPr>
          <w:noProof/>
        </w:rPr>
        <w:t>报警规则配置</w:t>
      </w:r>
      <w:r>
        <w:rPr>
          <w:noProof/>
        </w:rPr>
        <w:tab/>
      </w:r>
      <w:r>
        <w:rPr>
          <w:noProof/>
        </w:rPr>
        <w:fldChar w:fldCharType="begin"/>
      </w:r>
      <w:r>
        <w:rPr>
          <w:noProof/>
        </w:rPr>
        <w:instrText xml:space="preserve"> PAGEREF _Toc495405760 \h </w:instrText>
      </w:r>
      <w:r>
        <w:rPr>
          <w:noProof/>
        </w:rPr>
      </w:r>
      <w:r>
        <w:rPr>
          <w:noProof/>
        </w:rPr>
        <w:fldChar w:fldCharType="separate"/>
      </w:r>
      <w:r>
        <w:rPr>
          <w:noProof/>
        </w:rPr>
        <w:t>18</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6.2.4.2</w:t>
      </w:r>
      <w:r>
        <w:rPr>
          <w:rFonts w:asciiTheme="minorHAnsi" w:eastAsiaTheme="minorEastAsia" w:hAnsiTheme="minorHAnsi" w:cstheme="minorBidi"/>
          <w:noProof/>
          <w:szCs w:val="22"/>
        </w:rPr>
        <w:tab/>
      </w:r>
      <w:r>
        <w:rPr>
          <w:noProof/>
        </w:rPr>
        <w:t>报警服务查询（视图）</w:t>
      </w:r>
      <w:r>
        <w:rPr>
          <w:noProof/>
        </w:rPr>
        <w:tab/>
      </w:r>
      <w:r>
        <w:rPr>
          <w:noProof/>
        </w:rPr>
        <w:fldChar w:fldCharType="begin"/>
      </w:r>
      <w:r>
        <w:rPr>
          <w:noProof/>
        </w:rPr>
        <w:instrText xml:space="preserve"> PAGEREF _Toc495405761 \h </w:instrText>
      </w:r>
      <w:r>
        <w:rPr>
          <w:noProof/>
        </w:rPr>
      </w:r>
      <w:r>
        <w:rPr>
          <w:noProof/>
        </w:rPr>
        <w:fldChar w:fldCharType="separate"/>
      </w:r>
      <w:r>
        <w:rPr>
          <w:noProof/>
        </w:rPr>
        <w:t>19</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6.2.4.3</w:t>
      </w:r>
      <w:r>
        <w:rPr>
          <w:rFonts w:asciiTheme="minorHAnsi" w:eastAsiaTheme="minorEastAsia" w:hAnsiTheme="minorHAnsi" w:cstheme="minorBidi"/>
          <w:noProof/>
          <w:szCs w:val="22"/>
        </w:rPr>
        <w:tab/>
      </w:r>
      <w:r>
        <w:rPr>
          <w:noProof/>
        </w:rPr>
        <w:t>报警服务管理</w:t>
      </w:r>
      <w:r>
        <w:rPr>
          <w:noProof/>
        </w:rPr>
        <w:tab/>
      </w:r>
      <w:r>
        <w:rPr>
          <w:noProof/>
        </w:rPr>
        <w:fldChar w:fldCharType="begin"/>
      </w:r>
      <w:r>
        <w:rPr>
          <w:noProof/>
        </w:rPr>
        <w:instrText xml:space="preserve"> PAGEREF _Toc495405762 \h </w:instrText>
      </w:r>
      <w:r>
        <w:rPr>
          <w:noProof/>
        </w:rPr>
      </w:r>
      <w:r>
        <w:rPr>
          <w:noProof/>
        </w:rPr>
        <w:fldChar w:fldCharType="separate"/>
      </w:r>
      <w:r>
        <w:rPr>
          <w:noProof/>
        </w:rPr>
        <w:t>19</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6.2.4.4</w:t>
      </w:r>
      <w:r>
        <w:rPr>
          <w:rFonts w:asciiTheme="minorHAnsi" w:eastAsiaTheme="minorEastAsia" w:hAnsiTheme="minorHAnsi" w:cstheme="minorBidi"/>
          <w:noProof/>
          <w:szCs w:val="22"/>
        </w:rPr>
        <w:tab/>
      </w:r>
      <w:r>
        <w:rPr>
          <w:noProof/>
        </w:rPr>
        <w:t>预警信息发送</w:t>
      </w:r>
      <w:r>
        <w:rPr>
          <w:noProof/>
        </w:rPr>
        <w:tab/>
      </w:r>
      <w:r>
        <w:rPr>
          <w:noProof/>
        </w:rPr>
        <w:fldChar w:fldCharType="begin"/>
      </w:r>
      <w:r>
        <w:rPr>
          <w:noProof/>
        </w:rPr>
        <w:instrText xml:space="preserve"> PAGEREF _Toc495405763 \h </w:instrText>
      </w:r>
      <w:r>
        <w:rPr>
          <w:noProof/>
        </w:rPr>
      </w:r>
      <w:r>
        <w:rPr>
          <w:noProof/>
        </w:rPr>
        <w:fldChar w:fldCharType="separate"/>
      </w:r>
      <w:r>
        <w:rPr>
          <w:noProof/>
        </w:rPr>
        <w:t>20</w:t>
      </w:r>
      <w:r>
        <w:rPr>
          <w:noProof/>
        </w:rPr>
        <w:fldChar w:fldCharType="end"/>
      </w:r>
    </w:p>
    <w:p w:rsidR="00AD3151" w:rsidRDefault="00AD3151">
      <w:pPr>
        <w:pStyle w:val="41"/>
        <w:tabs>
          <w:tab w:val="left" w:pos="2165"/>
          <w:tab w:val="right" w:leader="dot" w:pos="8296"/>
        </w:tabs>
        <w:rPr>
          <w:rFonts w:asciiTheme="minorHAnsi" w:eastAsiaTheme="minorEastAsia" w:hAnsiTheme="minorHAnsi" w:cstheme="minorBidi"/>
          <w:noProof/>
          <w:szCs w:val="22"/>
        </w:rPr>
      </w:pPr>
      <w:r w:rsidRPr="00BB23B8">
        <w:rPr>
          <w:b/>
          <w:noProof/>
        </w:rPr>
        <w:t>6.2.4.5</w:t>
      </w:r>
      <w:r>
        <w:rPr>
          <w:rFonts w:asciiTheme="minorHAnsi" w:eastAsiaTheme="minorEastAsia" w:hAnsiTheme="minorHAnsi" w:cstheme="minorBidi"/>
          <w:noProof/>
          <w:szCs w:val="22"/>
        </w:rPr>
        <w:tab/>
      </w:r>
      <w:r>
        <w:rPr>
          <w:noProof/>
        </w:rPr>
        <w:t>报警服务发送情况反馈</w:t>
      </w:r>
      <w:r>
        <w:rPr>
          <w:noProof/>
        </w:rPr>
        <w:tab/>
      </w:r>
      <w:r>
        <w:rPr>
          <w:noProof/>
        </w:rPr>
        <w:fldChar w:fldCharType="begin"/>
      </w:r>
      <w:r>
        <w:rPr>
          <w:noProof/>
        </w:rPr>
        <w:instrText xml:space="preserve"> PAGEREF _Toc495405764 \h </w:instrText>
      </w:r>
      <w:r>
        <w:rPr>
          <w:noProof/>
        </w:rPr>
      </w:r>
      <w:r>
        <w:rPr>
          <w:noProof/>
        </w:rPr>
        <w:fldChar w:fldCharType="separate"/>
      </w:r>
      <w:r>
        <w:rPr>
          <w:noProof/>
        </w:rPr>
        <w:t>22</w:t>
      </w:r>
      <w:r>
        <w:rPr>
          <w:noProof/>
        </w:rPr>
        <w:fldChar w:fldCharType="end"/>
      </w:r>
    </w:p>
    <w:p w:rsidR="00330BC6" w:rsidRPr="00915D21" w:rsidRDefault="00C3769E" w:rsidP="00AD3151">
      <w:pPr>
        <w:pStyle w:val="23"/>
      </w:pPr>
      <w:r>
        <w:fldChar w:fldCharType="end"/>
      </w:r>
    </w:p>
    <w:p w:rsidR="00915D21" w:rsidRDefault="00915D21">
      <w:pPr>
        <w:widowControl/>
        <w:jc w:val="left"/>
        <w:rPr>
          <w:rFonts w:cs="Arial"/>
          <w:b/>
          <w:sz w:val="30"/>
        </w:rPr>
      </w:pPr>
      <w:r>
        <w:br w:type="page"/>
      </w:r>
    </w:p>
    <w:p w:rsidR="008B515C" w:rsidRDefault="008B515C" w:rsidP="008B515C">
      <w:pPr>
        <w:pStyle w:val="1"/>
        <w:spacing w:before="156" w:after="156"/>
        <w:ind w:left="0" w:firstLine="0"/>
      </w:pPr>
      <w:bookmarkStart w:id="1" w:name="_Toc495405733"/>
      <w:r>
        <w:rPr>
          <w:rFonts w:hint="eastAsia"/>
        </w:rPr>
        <w:lastRenderedPageBreak/>
        <w:t>文档介绍</w:t>
      </w:r>
      <w:bookmarkEnd w:id="1"/>
    </w:p>
    <w:p w:rsidR="008B515C" w:rsidRDefault="008B515C" w:rsidP="008B515C">
      <w:pPr>
        <w:pStyle w:val="20"/>
        <w:spacing w:before="156" w:after="156"/>
        <w:ind w:left="0" w:firstLine="0"/>
      </w:pPr>
      <w:bookmarkStart w:id="2" w:name="_Toc495405734"/>
      <w:r>
        <w:rPr>
          <w:rFonts w:hint="eastAsia"/>
        </w:rPr>
        <w:t>文档的目的</w:t>
      </w:r>
      <w:bookmarkEnd w:id="2"/>
    </w:p>
    <w:p w:rsidR="008B515C" w:rsidRDefault="008B515C" w:rsidP="008B515C">
      <w:pPr>
        <w:widowControl/>
        <w:spacing w:before="100" w:beforeAutospacing="1" w:after="100" w:afterAutospacing="1" w:line="360" w:lineRule="auto"/>
        <w:ind w:left="420" w:firstLine="420"/>
        <w:jc w:val="left"/>
        <w:rPr>
          <w:rFonts w:ascii="宋体" w:hAnsi="宋体" w:cs="宋体"/>
          <w:color w:val="333333"/>
          <w:spacing w:val="20"/>
          <w:kern w:val="0"/>
        </w:rPr>
      </w:pPr>
      <w:r>
        <w:rPr>
          <w:rFonts w:ascii="宋体" w:hAnsi="宋体" w:cs="宋体" w:hint="eastAsia"/>
          <w:color w:val="333333"/>
          <w:spacing w:val="20"/>
          <w:kern w:val="0"/>
        </w:rPr>
        <w:t>此文档是提供用于软件开发部门和产品设计部门、产品测试部门之间就此产品的需求分析、产品开发、产品设计、测试方案交流的基础；</w:t>
      </w:r>
    </w:p>
    <w:p w:rsidR="008B515C" w:rsidRDefault="008B515C" w:rsidP="008B515C">
      <w:pPr>
        <w:pStyle w:val="20"/>
        <w:spacing w:before="156" w:after="156"/>
        <w:ind w:left="0" w:firstLine="0"/>
      </w:pPr>
      <w:bookmarkStart w:id="3" w:name="_Toc495405735"/>
      <w:r>
        <w:rPr>
          <w:rFonts w:hint="eastAsia"/>
        </w:rPr>
        <w:t>参考文档</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930"/>
        <w:gridCol w:w="1974"/>
        <w:gridCol w:w="2300"/>
      </w:tblGrid>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序号</w:t>
            </w: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文档名称</w:t>
            </w:r>
          </w:p>
        </w:tc>
        <w:tc>
          <w:tcPr>
            <w:tcW w:w="1974"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作者</w:t>
            </w:r>
          </w:p>
        </w:tc>
        <w:tc>
          <w:tcPr>
            <w:tcW w:w="230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来源</w:t>
            </w:r>
          </w:p>
        </w:tc>
      </w:tr>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p>
        </w:tc>
        <w:tc>
          <w:tcPr>
            <w:tcW w:w="293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30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rPr>
            </w:pPr>
          </w:p>
        </w:tc>
      </w:tr>
      <w:tr w:rsidR="008B515C" w:rsidTr="008B515C">
        <w:trPr>
          <w:jc w:val="center"/>
        </w:trPr>
        <w:tc>
          <w:tcPr>
            <w:tcW w:w="85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color w:val="3366FF"/>
                <w:spacing w:val="20"/>
              </w:rPr>
            </w:pPr>
          </w:p>
        </w:tc>
        <w:tc>
          <w:tcPr>
            <w:tcW w:w="293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rPr>
                <w:color w:val="3366FF"/>
                <w:spacing w:val="20"/>
              </w:rPr>
            </w:pPr>
          </w:p>
        </w:tc>
        <w:tc>
          <w:tcPr>
            <w:tcW w:w="1974"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c>
          <w:tcPr>
            <w:tcW w:w="230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rPr>
            </w:pPr>
          </w:p>
        </w:tc>
      </w:tr>
    </w:tbl>
    <w:p w:rsidR="008B515C" w:rsidRDefault="008B515C" w:rsidP="008B515C"/>
    <w:p w:rsidR="008B515C" w:rsidRDefault="008B515C" w:rsidP="008B515C"/>
    <w:p w:rsidR="008B515C" w:rsidRDefault="008B515C" w:rsidP="008B515C">
      <w:pPr>
        <w:pStyle w:val="20"/>
        <w:spacing w:before="156" w:after="156"/>
        <w:ind w:left="0" w:firstLine="0"/>
      </w:pPr>
      <w:bookmarkStart w:id="4" w:name="_Toc495405736"/>
      <w:r>
        <w:rPr>
          <w:rFonts w:hint="eastAsia"/>
        </w:rPr>
        <w:t>产品命名规范</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8B515C" w:rsidTr="008B515C">
        <w:trPr>
          <w:jc w:val="center"/>
        </w:trPr>
        <w:tc>
          <w:tcPr>
            <w:tcW w:w="8522" w:type="dxa"/>
            <w:gridSpan w:val="3"/>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b/>
                <w:spacing w:val="20"/>
              </w:rPr>
            </w:pPr>
            <w:r>
              <w:rPr>
                <w:rFonts w:hint="eastAsia"/>
                <w:b/>
                <w:spacing w:val="20"/>
              </w:rPr>
              <w:t>产品名称</w:t>
            </w:r>
            <w:r>
              <w:rPr>
                <w:b/>
                <w:spacing w:val="20"/>
              </w:rPr>
              <w:t>XX</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中文名称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英文名称</w:t>
            </w:r>
          </w:p>
        </w:tc>
        <w:tc>
          <w:tcPr>
            <w:tcW w:w="2841" w:type="dxa"/>
            <w:tcBorders>
              <w:top w:val="single" w:sz="4" w:space="0" w:color="auto"/>
              <w:left w:val="single" w:sz="4" w:space="0" w:color="auto"/>
              <w:bottom w:val="single" w:sz="4" w:space="0" w:color="auto"/>
              <w:right w:val="single" w:sz="4" w:space="0" w:color="auto"/>
            </w:tcBorders>
            <w:hideMark/>
          </w:tcPr>
          <w:p w:rsidR="008B515C" w:rsidRDefault="008B515C">
            <w:pPr>
              <w:spacing w:line="360" w:lineRule="auto"/>
              <w:jc w:val="center"/>
              <w:rPr>
                <w:spacing w:val="20"/>
                <w:szCs w:val="18"/>
              </w:rPr>
            </w:pPr>
            <w:r>
              <w:rPr>
                <w:rFonts w:hint="eastAsia"/>
                <w:spacing w:val="20"/>
                <w:szCs w:val="18"/>
              </w:rPr>
              <w:t>备注</w:t>
            </w: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r w:rsidR="008B515C" w:rsidTr="008B515C">
        <w:trPr>
          <w:jc w:val="center"/>
        </w:trPr>
        <w:tc>
          <w:tcPr>
            <w:tcW w:w="2840"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c>
          <w:tcPr>
            <w:tcW w:w="2841" w:type="dxa"/>
            <w:tcBorders>
              <w:top w:val="single" w:sz="4" w:space="0" w:color="auto"/>
              <w:left w:val="single" w:sz="4" w:space="0" w:color="auto"/>
              <w:bottom w:val="single" w:sz="4" w:space="0" w:color="auto"/>
              <w:right w:val="single" w:sz="4" w:space="0" w:color="auto"/>
            </w:tcBorders>
          </w:tcPr>
          <w:p w:rsidR="008B515C" w:rsidRDefault="008B515C">
            <w:pPr>
              <w:spacing w:line="360" w:lineRule="auto"/>
              <w:jc w:val="center"/>
              <w:rPr>
                <w:spacing w:val="20"/>
                <w:szCs w:val="18"/>
              </w:rPr>
            </w:pPr>
          </w:p>
        </w:tc>
      </w:tr>
    </w:tbl>
    <w:p w:rsidR="008B515C" w:rsidRDefault="008B515C" w:rsidP="008B515C"/>
    <w:p w:rsidR="00D71C14" w:rsidRDefault="00D71C14" w:rsidP="008B515C">
      <w:pPr>
        <w:pStyle w:val="1"/>
        <w:spacing w:before="156" w:after="156"/>
        <w:ind w:left="0" w:firstLine="0"/>
        <w:sectPr w:rsidR="00D71C14" w:rsidSect="00CD27E2">
          <w:pgSz w:w="11906" w:h="16838"/>
          <w:pgMar w:top="1440" w:right="1800" w:bottom="1440" w:left="1800" w:header="851" w:footer="992" w:gutter="0"/>
          <w:cols w:space="425"/>
          <w:docGrid w:type="lines" w:linePitch="312"/>
        </w:sectPr>
      </w:pPr>
    </w:p>
    <w:p w:rsidR="00087D37" w:rsidRPr="005577E7" w:rsidRDefault="00087D37" w:rsidP="00087D37">
      <w:pPr>
        <w:pStyle w:val="1"/>
        <w:pageBreakBefore/>
        <w:spacing w:before="156" w:after="156"/>
        <w:ind w:left="0" w:firstLine="0"/>
        <w:jc w:val="left"/>
      </w:pPr>
      <w:bookmarkStart w:id="5" w:name="_Toc495400459"/>
      <w:bookmarkStart w:id="6" w:name="_Toc495403812"/>
      <w:bookmarkStart w:id="7" w:name="_Toc495404731"/>
      <w:bookmarkStart w:id="8" w:name="_Toc495404953"/>
      <w:bookmarkStart w:id="9" w:name="_Toc495405118"/>
      <w:bookmarkStart w:id="10" w:name="_Toc495405150"/>
      <w:bookmarkStart w:id="11" w:name="_Toc495405311"/>
      <w:bookmarkStart w:id="12" w:name="_Toc495405737"/>
      <w:r w:rsidRPr="005577E7">
        <w:rPr>
          <w:rFonts w:hint="eastAsia"/>
        </w:rPr>
        <w:lastRenderedPageBreak/>
        <w:t>术语</w:t>
      </w:r>
      <w:bookmarkEnd w:id="5"/>
      <w:bookmarkEnd w:id="6"/>
      <w:bookmarkEnd w:id="7"/>
      <w:bookmarkEnd w:id="8"/>
      <w:bookmarkEnd w:id="9"/>
      <w:bookmarkEnd w:id="10"/>
      <w:bookmarkEnd w:id="11"/>
      <w:bookmarkEnd w:id="12"/>
    </w:p>
    <w:p w:rsidR="00087D37" w:rsidRPr="005577E7" w:rsidRDefault="00087D37" w:rsidP="00087D37">
      <w:pPr>
        <w:spacing w:after="156"/>
        <w:ind w:firstLine="500"/>
      </w:pPr>
      <w:r w:rsidRPr="005577E7">
        <w:rPr>
          <w:rFonts w:hint="eastAsia"/>
        </w:rPr>
        <w:t>超阈值预警：某些变量的值超出限定的范围，则进行预警</w:t>
      </w:r>
    </w:p>
    <w:p w:rsidR="00087D37" w:rsidRDefault="00087D37" w:rsidP="00087D37">
      <w:pPr>
        <w:spacing w:after="156"/>
        <w:ind w:firstLine="500"/>
      </w:pPr>
      <w:r w:rsidRPr="005577E7">
        <w:rPr>
          <w:rFonts w:hint="eastAsia"/>
        </w:rPr>
        <w:t>事件预警：发生了不该发生的事情，且不为非阈值预警</w:t>
      </w:r>
    </w:p>
    <w:p w:rsidR="00087D37" w:rsidRDefault="00087D37" w:rsidP="00087D37">
      <w:pPr>
        <w:spacing w:after="156"/>
        <w:ind w:firstLine="500"/>
      </w:pPr>
    </w:p>
    <w:p w:rsidR="00087D37" w:rsidRDefault="00087D37" w:rsidP="00087D37">
      <w:pPr>
        <w:spacing w:after="156"/>
        <w:ind w:firstLine="500"/>
      </w:pPr>
    </w:p>
    <w:p w:rsidR="00087D37" w:rsidRPr="009D789B" w:rsidRDefault="00087D37" w:rsidP="00087D37">
      <w:pPr>
        <w:spacing w:after="156"/>
        <w:ind w:firstLine="500"/>
        <w:sectPr w:rsidR="00087D37" w:rsidRPr="009D789B" w:rsidSect="00CD27E2">
          <w:pgSz w:w="11906" w:h="16838"/>
          <w:pgMar w:top="1440" w:right="1800" w:bottom="1440" w:left="1800" w:header="851" w:footer="992" w:gutter="0"/>
          <w:cols w:space="425"/>
          <w:docGrid w:type="lines" w:linePitch="312"/>
        </w:sectPr>
      </w:pPr>
    </w:p>
    <w:p w:rsidR="00087D37" w:rsidRDefault="00087D37" w:rsidP="00087D37">
      <w:pPr>
        <w:pStyle w:val="1"/>
        <w:pageBreakBefore/>
        <w:spacing w:before="156" w:after="156"/>
        <w:ind w:left="0" w:firstLine="0"/>
        <w:jc w:val="left"/>
      </w:pPr>
      <w:bookmarkStart w:id="13" w:name="_Toc495400460"/>
      <w:bookmarkStart w:id="14" w:name="_Toc495403813"/>
      <w:bookmarkStart w:id="15" w:name="_Toc495404732"/>
      <w:bookmarkStart w:id="16" w:name="_Toc495404954"/>
      <w:bookmarkStart w:id="17" w:name="_Toc495405119"/>
      <w:bookmarkStart w:id="18" w:name="_Toc495405151"/>
      <w:bookmarkStart w:id="19" w:name="_Toc495405312"/>
      <w:bookmarkStart w:id="20" w:name="_Toc495405738"/>
      <w:r>
        <w:rPr>
          <w:rFonts w:hint="eastAsia"/>
        </w:rPr>
        <w:lastRenderedPageBreak/>
        <w:t>产品介绍</w:t>
      </w:r>
      <w:bookmarkEnd w:id="13"/>
      <w:bookmarkEnd w:id="14"/>
      <w:bookmarkEnd w:id="15"/>
      <w:bookmarkEnd w:id="16"/>
      <w:bookmarkEnd w:id="17"/>
      <w:bookmarkEnd w:id="18"/>
      <w:bookmarkEnd w:id="19"/>
      <w:bookmarkEnd w:id="20"/>
    </w:p>
    <w:p w:rsidR="00087D37" w:rsidRDefault="00087D37" w:rsidP="00087D37">
      <w:pPr>
        <w:pStyle w:val="20"/>
        <w:tabs>
          <w:tab w:val="clear" w:pos="5103"/>
        </w:tabs>
        <w:spacing w:before="156" w:after="156"/>
        <w:ind w:left="0" w:firstLine="0"/>
        <w:jc w:val="left"/>
      </w:pPr>
      <w:bookmarkStart w:id="21" w:name="_Toc495400461"/>
      <w:bookmarkStart w:id="22" w:name="_Toc495403814"/>
      <w:bookmarkStart w:id="23" w:name="_Toc495404733"/>
      <w:bookmarkStart w:id="24" w:name="_Toc495404955"/>
      <w:bookmarkStart w:id="25" w:name="_Toc495405120"/>
      <w:bookmarkStart w:id="26" w:name="_Toc495405152"/>
      <w:bookmarkStart w:id="27" w:name="_Toc495405313"/>
      <w:bookmarkStart w:id="28" w:name="_Toc495405739"/>
      <w:r>
        <w:rPr>
          <w:rFonts w:hint="eastAsia"/>
        </w:rPr>
        <w:t>产品概要说明</w:t>
      </w:r>
      <w:bookmarkEnd w:id="21"/>
      <w:bookmarkEnd w:id="22"/>
      <w:bookmarkEnd w:id="23"/>
      <w:bookmarkEnd w:id="24"/>
      <w:bookmarkEnd w:id="25"/>
      <w:bookmarkEnd w:id="26"/>
      <w:bookmarkEnd w:id="27"/>
      <w:bookmarkEnd w:id="28"/>
    </w:p>
    <w:p w:rsidR="00087D37" w:rsidRDefault="00087D37" w:rsidP="00087D37">
      <w:pPr>
        <w:spacing w:after="156"/>
        <w:ind w:firstLine="500"/>
      </w:pPr>
      <w:r>
        <w:rPr>
          <w:rFonts w:hint="eastAsia"/>
        </w:rPr>
        <w:t>预警系统用于实现公司企业全景监控系统和动产监控产品的多级预警功能。可以对满足预警约束条件（可配置）的情形进行预警，发送邮件或者短信给企业管理人员（可配置），收到预警的人员可以对该预警进行确认，并对预警处理的结果进行记录。</w:t>
      </w:r>
    </w:p>
    <w:p w:rsidR="00087D37" w:rsidRDefault="00087D37" w:rsidP="00087D37">
      <w:pPr>
        <w:spacing w:after="156"/>
        <w:ind w:firstLine="500"/>
      </w:pPr>
      <w:r>
        <w:rPr>
          <w:rFonts w:hint="eastAsia"/>
        </w:rPr>
        <w:t>结构图如下：</w:t>
      </w:r>
    </w:p>
    <w:p w:rsidR="00087D37" w:rsidRDefault="00087D37" w:rsidP="00087D37">
      <w:pPr>
        <w:pStyle w:val="afc"/>
      </w:pPr>
      <w:r>
        <w:object w:dxaOrig="6435"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1pt;height:160.15pt" o:ole="">
            <v:imagedata r:id="rId8" o:title=""/>
          </v:shape>
          <o:OLEObject Type="Embed" ProgID="Visio.Drawing.11" ShapeID="_x0000_i1039" DrawAspect="Content" ObjectID="_1569147851" r:id="rId9"/>
        </w:objec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774"/>
        <w:gridCol w:w="1854"/>
        <w:gridCol w:w="4171"/>
      </w:tblGrid>
      <w:tr w:rsidR="00087D37" w:rsidTr="00087D37">
        <w:trPr>
          <w:cantSplit/>
          <w:jc w:val="center"/>
        </w:trPr>
        <w:tc>
          <w:tcPr>
            <w:tcW w:w="774" w:type="dxa"/>
            <w:tcBorders>
              <w:top w:val="single" w:sz="4" w:space="0" w:color="auto"/>
              <w:left w:val="single" w:sz="4" w:space="0" w:color="auto"/>
              <w:bottom w:val="single" w:sz="4" w:space="0" w:color="auto"/>
              <w:right w:val="single" w:sz="4" w:space="0" w:color="auto"/>
            </w:tcBorders>
            <w:shd w:val="clear" w:color="auto" w:fill="E0E0E0"/>
            <w:hideMark/>
          </w:tcPr>
          <w:p w:rsidR="00087D37" w:rsidRPr="00DE2C74" w:rsidRDefault="00087D37" w:rsidP="00087D37">
            <w:pPr>
              <w:pStyle w:val="afc"/>
              <w:rPr>
                <w:b/>
                <w:sz w:val="21"/>
              </w:rPr>
            </w:pPr>
            <w:r w:rsidRPr="00DE2C74">
              <w:rPr>
                <w:rFonts w:hint="eastAsia"/>
                <w:b/>
                <w:sz w:val="21"/>
              </w:rPr>
              <w:t>序号</w:t>
            </w:r>
          </w:p>
        </w:tc>
        <w:tc>
          <w:tcPr>
            <w:tcW w:w="185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087D37" w:rsidRPr="00DE2C74" w:rsidRDefault="00087D37" w:rsidP="00087D37">
            <w:pPr>
              <w:pStyle w:val="afc"/>
              <w:rPr>
                <w:b/>
                <w:sz w:val="21"/>
              </w:rPr>
            </w:pPr>
            <w:r w:rsidRPr="00DE2C74">
              <w:rPr>
                <w:rFonts w:hint="eastAsia"/>
                <w:b/>
                <w:sz w:val="21"/>
              </w:rPr>
              <w:t>功能名称</w:t>
            </w:r>
          </w:p>
        </w:tc>
        <w:tc>
          <w:tcPr>
            <w:tcW w:w="4171" w:type="dxa"/>
            <w:tcBorders>
              <w:top w:val="single" w:sz="4" w:space="0" w:color="auto"/>
              <w:left w:val="single" w:sz="4" w:space="0" w:color="auto"/>
              <w:bottom w:val="single" w:sz="4" w:space="0" w:color="auto"/>
              <w:right w:val="single" w:sz="4" w:space="0" w:color="auto"/>
            </w:tcBorders>
            <w:shd w:val="clear" w:color="auto" w:fill="E0E0E0"/>
            <w:hideMark/>
          </w:tcPr>
          <w:p w:rsidR="00087D37" w:rsidRPr="00DE2C74" w:rsidRDefault="00087D37" w:rsidP="00087D37">
            <w:pPr>
              <w:pStyle w:val="afc"/>
              <w:rPr>
                <w:b/>
                <w:sz w:val="21"/>
              </w:rPr>
            </w:pPr>
            <w:r w:rsidRPr="00DE2C74">
              <w:rPr>
                <w:rFonts w:hint="eastAsia"/>
                <w:b/>
                <w:sz w:val="21"/>
              </w:rPr>
              <w:t>概述</w:t>
            </w:r>
          </w:p>
        </w:tc>
      </w:tr>
      <w:tr w:rsidR="00087D37" w:rsidTr="00087D37">
        <w:trPr>
          <w:cantSplit/>
          <w:jc w:val="center"/>
        </w:trPr>
        <w:tc>
          <w:tcPr>
            <w:tcW w:w="7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7D37" w:rsidRPr="00DE2C74" w:rsidRDefault="00087D37" w:rsidP="00087D37">
            <w:pPr>
              <w:pStyle w:val="afc"/>
              <w:rPr>
                <w:b/>
                <w:sz w:val="21"/>
              </w:rPr>
            </w:pPr>
            <w:r w:rsidRPr="00DE2C74">
              <w:rPr>
                <w:b/>
                <w:sz w:val="21"/>
              </w:rPr>
              <w:t>1</w:t>
            </w:r>
            <w:r w:rsidRPr="00DE2C74">
              <w:rPr>
                <w:rFonts w:hint="eastAsia"/>
                <w:b/>
                <w:sz w:val="21"/>
              </w:rPr>
              <w:t>、</w:t>
            </w:r>
          </w:p>
        </w:tc>
        <w:tc>
          <w:tcPr>
            <w:tcW w:w="18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7D37" w:rsidRPr="00DE2C74" w:rsidRDefault="00087D37" w:rsidP="00087D37">
            <w:pPr>
              <w:pStyle w:val="afc"/>
              <w:rPr>
                <w:b/>
                <w:sz w:val="21"/>
              </w:rPr>
            </w:pPr>
            <w:r w:rsidRPr="00DE2C74">
              <w:rPr>
                <w:rFonts w:hint="eastAsia"/>
                <w:b/>
                <w:sz w:val="21"/>
              </w:rPr>
              <w:t>预警规则管理</w:t>
            </w:r>
          </w:p>
        </w:tc>
        <w:tc>
          <w:tcPr>
            <w:tcW w:w="4171" w:type="dxa"/>
            <w:tcBorders>
              <w:top w:val="single" w:sz="4" w:space="0" w:color="auto"/>
              <w:left w:val="single" w:sz="4" w:space="0" w:color="auto"/>
              <w:bottom w:val="single" w:sz="4" w:space="0" w:color="auto"/>
              <w:right w:val="single" w:sz="4" w:space="0" w:color="auto"/>
            </w:tcBorders>
            <w:shd w:val="clear" w:color="auto" w:fill="auto"/>
            <w:hideMark/>
          </w:tcPr>
          <w:p w:rsidR="00087D37" w:rsidRDefault="00087D37" w:rsidP="00087D37">
            <w:pPr>
              <w:pStyle w:val="afc"/>
              <w:spacing w:line="360" w:lineRule="auto"/>
              <w:jc w:val="left"/>
            </w:pPr>
            <w:r>
              <w:rPr>
                <w:rFonts w:hint="eastAsia"/>
              </w:rPr>
              <w:t>配置预警规则，可以选择参数，输入阈值，输入查询频率；修改预警规则；能；查询预警功能</w:t>
            </w:r>
          </w:p>
        </w:tc>
      </w:tr>
      <w:tr w:rsidR="00087D37" w:rsidTr="00087D37">
        <w:trPr>
          <w:cantSplit/>
          <w:jc w:val="center"/>
        </w:trPr>
        <w:tc>
          <w:tcPr>
            <w:tcW w:w="7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7D37" w:rsidRPr="00DE2C74" w:rsidRDefault="00087D37" w:rsidP="00087D37">
            <w:pPr>
              <w:pStyle w:val="afc"/>
              <w:rPr>
                <w:b/>
                <w:sz w:val="21"/>
              </w:rPr>
            </w:pPr>
            <w:r w:rsidRPr="00DE2C74">
              <w:rPr>
                <w:b/>
                <w:sz w:val="21"/>
              </w:rPr>
              <w:t>2</w:t>
            </w:r>
            <w:r w:rsidRPr="00DE2C74">
              <w:rPr>
                <w:rFonts w:hint="eastAsia"/>
                <w:b/>
                <w:sz w:val="21"/>
              </w:rPr>
              <w:t>、</w:t>
            </w:r>
          </w:p>
        </w:tc>
        <w:tc>
          <w:tcPr>
            <w:tcW w:w="18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7D37" w:rsidRPr="00DE2C74" w:rsidRDefault="00087D37" w:rsidP="00087D37">
            <w:pPr>
              <w:pStyle w:val="afc"/>
              <w:rPr>
                <w:b/>
                <w:sz w:val="21"/>
              </w:rPr>
            </w:pPr>
            <w:r w:rsidRPr="00DE2C74">
              <w:rPr>
                <w:rFonts w:hint="eastAsia"/>
                <w:b/>
                <w:sz w:val="21"/>
              </w:rPr>
              <w:t>报警服务管理</w:t>
            </w:r>
          </w:p>
        </w:tc>
        <w:tc>
          <w:tcPr>
            <w:tcW w:w="4171" w:type="dxa"/>
            <w:tcBorders>
              <w:top w:val="single" w:sz="4" w:space="0" w:color="auto"/>
              <w:left w:val="single" w:sz="4" w:space="0" w:color="auto"/>
              <w:bottom w:val="single" w:sz="4" w:space="0" w:color="auto"/>
              <w:right w:val="single" w:sz="4" w:space="0" w:color="auto"/>
            </w:tcBorders>
            <w:shd w:val="clear" w:color="auto" w:fill="auto"/>
            <w:hideMark/>
          </w:tcPr>
          <w:p w:rsidR="00087D37" w:rsidRPr="00DE2C74" w:rsidRDefault="00087D37" w:rsidP="00087D37">
            <w:pPr>
              <w:pStyle w:val="afc"/>
              <w:spacing w:line="360" w:lineRule="auto"/>
              <w:jc w:val="left"/>
            </w:pPr>
            <w:r>
              <w:rPr>
                <w:rFonts w:hint="eastAsia"/>
              </w:rPr>
              <w:t>配置报警途径，报警的对象，报警级别；警报确认；报警解除</w:t>
            </w:r>
          </w:p>
        </w:tc>
      </w:tr>
    </w:tbl>
    <w:p w:rsidR="00087D37" w:rsidRDefault="00087D37" w:rsidP="00087D37">
      <w:pPr>
        <w:pStyle w:val="20"/>
        <w:tabs>
          <w:tab w:val="clear" w:pos="5103"/>
        </w:tabs>
        <w:spacing w:before="156" w:after="156"/>
        <w:ind w:left="0" w:firstLine="0"/>
        <w:jc w:val="left"/>
      </w:pPr>
      <w:bookmarkStart w:id="29" w:name="_Toc495400462"/>
      <w:bookmarkStart w:id="30" w:name="_Toc495403815"/>
      <w:bookmarkStart w:id="31" w:name="_Toc495404734"/>
      <w:bookmarkStart w:id="32" w:name="_Toc495404956"/>
      <w:bookmarkStart w:id="33" w:name="_Toc495405121"/>
      <w:bookmarkStart w:id="34" w:name="_Toc495405153"/>
      <w:bookmarkStart w:id="35" w:name="_Toc495405314"/>
      <w:bookmarkStart w:id="36" w:name="_Toc495405740"/>
      <w:r>
        <w:rPr>
          <w:rFonts w:hint="eastAsia"/>
        </w:rPr>
        <w:t>产品用户定位</w:t>
      </w:r>
      <w:bookmarkEnd w:id="29"/>
      <w:bookmarkEnd w:id="30"/>
      <w:bookmarkEnd w:id="31"/>
      <w:bookmarkEnd w:id="32"/>
      <w:bookmarkEnd w:id="33"/>
      <w:bookmarkEnd w:id="34"/>
      <w:bookmarkEnd w:id="35"/>
      <w:bookmarkEnd w:id="36"/>
    </w:p>
    <w:p w:rsidR="00087D37" w:rsidRPr="00087D37" w:rsidRDefault="00087D37" w:rsidP="00087D37">
      <w:pPr>
        <w:spacing w:after="156"/>
        <w:ind w:firstLine="499"/>
        <w:rPr>
          <w:rFonts w:hint="eastAsia"/>
        </w:rPr>
      </w:pPr>
      <w:r>
        <w:rPr>
          <w:rFonts w:hint="eastAsia"/>
        </w:rPr>
        <w:t>此产品面向的主要是三类人员。一类是面向系统运行的系统管理员，另一类是产品经理，还有一类是面向企业管理人员。不同的人员对软件的操作熟练程度差距很大，所以产品设计和实现时尽量给予简单的界面和完备的帮助，并对重要功能的业务权限要集中、重点控制。</w:t>
      </w:r>
    </w:p>
    <w:p w:rsidR="00087D37" w:rsidRDefault="00087D37" w:rsidP="00087D37">
      <w:pPr>
        <w:pStyle w:val="20"/>
        <w:tabs>
          <w:tab w:val="clear" w:pos="5103"/>
        </w:tabs>
        <w:spacing w:before="156" w:after="156"/>
        <w:ind w:left="0" w:firstLine="0"/>
        <w:jc w:val="left"/>
      </w:pPr>
      <w:bookmarkStart w:id="37" w:name="_Toc495400463"/>
      <w:bookmarkStart w:id="38" w:name="_Toc495403816"/>
      <w:bookmarkStart w:id="39" w:name="_Toc495404735"/>
      <w:bookmarkStart w:id="40" w:name="_Toc495404957"/>
      <w:bookmarkStart w:id="41" w:name="_Toc495405122"/>
      <w:bookmarkStart w:id="42" w:name="_Toc495405154"/>
      <w:bookmarkStart w:id="43" w:name="_Toc495405315"/>
      <w:bookmarkStart w:id="44" w:name="_Toc495405741"/>
      <w:r>
        <w:rPr>
          <w:rFonts w:hint="eastAsia"/>
        </w:rPr>
        <w:t>产品中的角色</w:t>
      </w:r>
      <w:bookmarkEnd w:id="37"/>
      <w:bookmarkEnd w:id="38"/>
      <w:bookmarkEnd w:id="39"/>
      <w:bookmarkEnd w:id="40"/>
      <w:bookmarkEnd w:id="41"/>
      <w:bookmarkEnd w:id="42"/>
      <w:bookmarkEnd w:id="43"/>
      <w:bookmarkEnd w:id="44"/>
    </w:p>
    <w:p w:rsidR="00087D37" w:rsidRPr="00BD2BA2" w:rsidRDefault="00087D37" w:rsidP="00087D37">
      <w:pPr>
        <w:spacing w:after="156"/>
        <w:ind w:firstLine="499"/>
      </w:pPr>
      <w:r>
        <w:rPr>
          <w:rFonts w:hint="eastAsia"/>
        </w:rPr>
        <w:t>产品经理不直接对程序进行操作，只要在配置表中配置各参数，由程序访问配置表。</w:t>
      </w: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3237"/>
        <w:gridCol w:w="3420"/>
        <w:gridCol w:w="1314"/>
      </w:tblGrid>
      <w:tr w:rsidR="00087D37" w:rsidRPr="00DE2C74" w:rsidTr="00087D37">
        <w:trPr>
          <w:jc w:val="center"/>
        </w:trPr>
        <w:tc>
          <w:tcPr>
            <w:tcW w:w="1825" w:type="dxa"/>
            <w:tcBorders>
              <w:top w:val="single" w:sz="4" w:space="0" w:color="auto"/>
              <w:left w:val="single" w:sz="4" w:space="0" w:color="auto"/>
              <w:bottom w:val="single" w:sz="4" w:space="0" w:color="auto"/>
              <w:right w:val="single" w:sz="4" w:space="0" w:color="auto"/>
            </w:tcBorders>
            <w:shd w:val="clear" w:color="auto" w:fill="F3F3F3"/>
            <w:hideMark/>
          </w:tcPr>
          <w:p w:rsidR="00087D37" w:rsidRPr="00DE2C74" w:rsidRDefault="00087D37" w:rsidP="00087D37">
            <w:pPr>
              <w:pStyle w:val="afc"/>
              <w:rPr>
                <w:b/>
                <w:sz w:val="21"/>
              </w:rPr>
            </w:pPr>
            <w:r w:rsidRPr="00DE2C74">
              <w:rPr>
                <w:rFonts w:hint="eastAsia"/>
                <w:b/>
                <w:sz w:val="21"/>
              </w:rPr>
              <w:t>角色名称</w:t>
            </w:r>
          </w:p>
        </w:tc>
        <w:tc>
          <w:tcPr>
            <w:tcW w:w="3237" w:type="dxa"/>
            <w:tcBorders>
              <w:top w:val="single" w:sz="4" w:space="0" w:color="auto"/>
              <w:left w:val="single" w:sz="4" w:space="0" w:color="auto"/>
              <w:bottom w:val="single" w:sz="4" w:space="0" w:color="auto"/>
              <w:right w:val="single" w:sz="4" w:space="0" w:color="auto"/>
            </w:tcBorders>
            <w:shd w:val="clear" w:color="auto" w:fill="F3F3F3"/>
            <w:hideMark/>
          </w:tcPr>
          <w:p w:rsidR="00087D37" w:rsidRPr="00DE2C74" w:rsidRDefault="00087D37" w:rsidP="00087D37">
            <w:pPr>
              <w:pStyle w:val="afc"/>
              <w:rPr>
                <w:b/>
                <w:sz w:val="21"/>
              </w:rPr>
            </w:pPr>
            <w:r w:rsidRPr="00DE2C74">
              <w:rPr>
                <w:rFonts w:hint="eastAsia"/>
                <w:b/>
                <w:sz w:val="21"/>
              </w:rPr>
              <w:t>职责描述</w:t>
            </w:r>
          </w:p>
        </w:tc>
        <w:tc>
          <w:tcPr>
            <w:tcW w:w="3420" w:type="dxa"/>
            <w:tcBorders>
              <w:top w:val="single" w:sz="4" w:space="0" w:color="auto"/>
              <w:left w:val="single" w:sz="4" w:space="0" w:color="auto"/>
              <w:bottom w:val="single" w:sz="4" w:space="0" w:color="auto"/>
              <w:right w:val="single" w:sz="4" w:space="0" w:color="auto"/>
            </w:tcBorders>
            <w:shd w:val="clear" w:color="auto" w:fill="F3F3F3"/>
            <w:hideMark/>
          </w:tcPr>
          <w:p w:rsidR="00087D37" w:rsidRPr="00DE2C74" w:rsidRDefault="00087D37" w:rsidP="00087D37">
            <w:pPr>
              <w:pStyle w:val="afc"/>
              <w:rPr>
                <w:b/>
                <w:sz w:val="21"/>
              </w:rPr>
            </w:pPr>
            <w:r w:rsidRPr="00DE2C74">
              <w:rPr>
                <w:rFonts w:hint="eastAsia"/>
                <w:b/>
                <w:sz w:val="21"/>
              </w:rPr>
              <w:t>使用的功能</w:t>
            </w:r>
          </w:p>
        </w:tc>
        <w:tc>
          <w:tcPr>
            <w:tcW w:w="1314" w:type="dxa"/>
            <w:tcBorders>
              <w:top w:val="single" w:sz="4" w:space="0" w:color="auto"/>
              <w:left w:val="single" w:sz="4" w:space="0" w:color="auto"/>
              <w:bottom w:val="single" w:sz="4" w:space="0" w:color="auto"/>
              <w:right w:val="single" w:sz="4" w:space="0" w:color="auto"/>
            </w:tcBorders>
            <w:shd w:val="clear" w:color="auto" w:fill="F3F3F3"/>
            <w:hideMark/>
          </w:tcPr>
          <w:p w:rsidR="00087D37" w:rsidRPr="00DE2C74" w:rsidRDefault="00087D37" w:rsidP="00087D37">
            <w:pPr>
              <w:pStyle w:val="afc"/>
              <w:rPr>
                <w:b/>
                <w:sz w:val="21"/>
              </w:rPr>
            </w:pPr>
            <w:r w:rsidRPr="00DE2C74">
              <w:rPr>
                <w:rFonts w:hint="eastAsia"/>
                <w:b/>
                <w:sz w:val="21"/>
              </w:rPr>
              <w:t>权限等级</w:t>
            </w:r>
          </w:p>
        </w:tc>
      </w:tr>
      <w:tr w:rsidR="00087D37" w:rsidTr="00087D37">
        <w:trPr>
          <w:jc w:val="center"/>
        </w:trPr>
        <w:tc>
          <w:tcPr>
            <w:tcW w:w="1825" w:type="dxa"/>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jc w:val="left"/>
              <w:rPr>
                <w:sz w:val="21"/>
              </w:rPr>
            </w:pPr>
            <w:r w:rsidRPr="00DE2C74">
              <w:rPr>
                <w:rFonts w:hint="eastAsia"/>
                <w:sz w:val="21"/>
              </w:rPr>
              <w:t>系统管理员</w:t>
            </w:r>
          </w:p>
        </w:tc>
        <w:tc>
          <w:tcPr>
            <w:tcW w:w="3237" w:type="dxa"/>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jc w:val="left"/>
              <w:rPr>
                <w:sz w:val="21"/>
              </w:rPr>
            </w:pPr>
            <w:r w:rsidRPr="00DE2C74">
              <w:rPr>
                <w:rFonts w:hint="eastAsia"/>
                <w:sz w:val="21"/>
              </w:rPr>
              <w:t>对权限进行划分，管理后台用户</w:t>
            </w:r>
          </w:p>
        </w:tc>
        <w:tc>
          <w:tcPr>
            <w:tcW w:w="3420" w:type="dxa"/>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jc w:val="left"/>
              <w:rPr>
                <w:sz w:val="21"/>
              </w:rPr>
            </w:pPr>
            <w:r w:rsidRPr="00DE2C74">
              <w:rPr>
                <w:rFonts w:hint="eastAsia"/>
                <w:sz w:val="21"/>
              </w:rPr>
              <w:t>系统管理</w:t>
            </w:r>
          </w:p>
        </w:tc>
        <w:tc>
          <w:tcPr>
            <w:tcW w:w="1314" w:type="dxa"/>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jc w:val="left"/>
              <w:rPr>
                <w:sz w:val="21"/>
              </w:rPr>
            </w:pPr>
            <w:r w:rsidRPr="00DE2C74">
              <w:rPr>
                <w:rFonts w:hint="eastAsia"/>
                <w:sz w:val="21"/>
              </w:rPr>
              <w:t>4</w:t>
            </w:r>
          </w:p>
        </w:tc>
      </w:tr>
      <w:tr w:rsidR="00087D37" w:rsidTr="00087D37">
        <w:trPr>
          <w:jc w:val="center"/>
        </w:trPr>
        <w:tc>
          <w:tcPr>
            <w:tcW w:w="1825"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产品经理</w:t>
            </w:r>
          </w:p>
        </w:tc>
        <w:tc>
          <w:tcPr>
            <w:tcW w:w="3237"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登录、查看、修改以及删除预警规则、报警服务</w:t>
            </w:r>
          </w:p>
        </w:tc>
        <w:tc>
          <w:tcPr>
            <w:tcW w:w="3420"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预警规则管理</w:t>
            </w:r>
          </w:p>
          <w:p w:rsidR="00087D37" w:rsidRPr="00DE2C74" w:rsidRDefault="00087D37" w:rsidP="00087D37">
            <w:pPr>
              <w:pStyle w:val="afc"/>
              <w:jc w:val="left"/>
              <w:rPr>
                <w:sz w:val="21"/>
              </w:rPr>
            </w:pPr>
            <w:r w:rsidRPr="00DE2C74">
              <w:rPr>
                <w:rFonts w:hint="eastAsia"/>
                <w:sz w:val="21"/>
              </w:rPr>
              <w:t>报警服务管理</w:t>
            </w:r>
          </w:p>
        </w:tc>
        <w:tc>
          <w:tcPr>
            <w:tcW w:w="1314"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3</w:t>
            </w:r>
          </w:p>
        </w:tc>
      </w:tr>
    </w:tbl>
    <w:p w:rsidR="00087D37" w:rsidRDefault="00087D37" w:rsidP="00087D37">
      <w:pPr>
        <w:pStyle w:val="1"/>
        <w:pageBreakBefore/>
        <w:spacing w:before="156" w:after="156"/>
        <w:ind w:left="0" w:firstLine="0"/>
        <w:jc w:val="left"/>
      </w:pPr>
      <w:bookmarkStart w:id="45" w:name="_Toc495400464"/>
      <w:bookmarkStart w:id="46" w:name="_Toc495403817"/>
      <w:bookmarkStart w:id="47" w:name="_Toc495404736"/>
      <w:bookmarkStart w:id="48" w:name="_Toc495404958"/>
      <w:bookmarkStart w:id="49" w:name="_Toc495405123"/>
      <w:bookmarkStart w:id="50" w:name="_Toc495405155"/>
      <w:bookmarkStart w:id="51" w:name="_Toc495405316"/>
      <w:bookmarkStart w:id="52" w:name="_Toc495405742"/>
      <w:r w:rsidRPr="00D307B6">
        <w:rPr>
          <w:rFonts w:hint="eastAsia"/>
        </w:rPr>
        <w:lastRenderedPageBreak/>
        <w:t>产品总体业务流程图</w:t>
      </w:r>
      <w:bookmarkEnd w:id="45"/>
      <w:bookmarkEnd w:id="46"/>
      <w:bookmarkEnd w:id="47"/>
      <w:bookmarkEnd w:id="48"/>
      <w:bookmarkEnd w:id="49"/>
      <w:bookmarkEnd w:id="50"/>
      <w:bookmarkEnd w:id="51"/>
      <w:bookmarkEnd w:id="52"/>
    </w:p>
    <w:p w:rsidR="00087D37" w:rsidRPr="003E5350" w:rsidRDefault="00087D37" w:rsidP="00087D37">
      <w:pPr>
        <w:spacing w:after="156"/>
        <w:ind w:firstLine="500"/>
      </w:pPr>
    </w:p>
    <w:p w:rsidR="00087D37" w:rsidRDefault="00087D37" w:rsidP="00087D37">
      <w:pPr>
        <w:pStyle w:val="afc"/>
      </w:pPr>
      <w:r>
        <w:object w:dxaOrig="10726" w:dyaOrig="9735">
          <v:shape id="_x0000_i1040" type="#_x0000_t75" style="width:415.3pt;height:376.7pt" o:ole="">
            <v:imagedata r:id="rId10" o:title=""/>
          </v:shape>
          <o:OLEObject Type="Embed" ProgID="Visio.Drawing.15" ShapeID="_x0000_i1040" DrawAspect="Content" ObjectID="_1569147852" r:id="rId11"/>
        </w:object>
      </w:r>
    </w:p>
    <w:p w:rsidR="00087D37" w:rsidRDefault="00087D37" w:rsidP="00087D37">
      <w:pPr>
        <w:spacing w:after="156"/>
        <w:ind w:firstLine="500"/>
      </w:pPr>
    </w:p>
    <w:p w:rsidR="00087D37" w:rsidRDefault="00087D37" w:rsidP="00087D37">
      <w:pPr>
        <w:pStyle w:val="1"/>
        <w:pageBreakBefore/>
        <w:spacing w:before="156" w:after="156"/>
        <w:ind w:left="0" w:firstLine="0"/>
        <w:jc w:val="left"/>
        <w:sectPr w:rsidR="00087D37" w:rsidSect="00CD27E2">
          <w:pgSz w:w="11906" w:h="16838"/>
          <w:pgMar w:top="1440" w:right="1800" w:bottom="1440" w:left="1800" w:header="851" w:footer="992" w:gutter="0"/>
          <w:cols w:space="425"/>
          <w:docGrid w:type="lines" w:linePitch="312"/>
        </w:sectPr>
      </w:pPr>
    </w:p>
    <w:p w:rsidR="00087D37" w:rsidRPr="00A03D7E" w:rsidRDefault="00087D37" w:rsidP="00087D37">
      <w:pPr>
        <w:pStyle w:val="1"/>
        <w:pageBreakBefore/>
        <w:spacing w:before="156" w:after="156"/>
        <w:ind w:left="0" w:firstLine="0"/>
        <w:jc w:val="left"/>
      </w:pPr>
      <w:bookmarkStart w:id="53" w:name="_Toc495400465"/>
      <w:bookmarkStart w:id="54" w:name="_Toc495403818"/>
      <w:bookmarkStart w:id="55" w:name="_Toc495404737"/>
      <w:bookmarkStart w:id="56" w:name="_Toc495404959"/>
      <w:bookmarkStart w:id="57" w:name="_Toc495405124"/>
      <w:bookmarkStart w:id="58" w:name="_Toc495405156"/>
      <w:bookmarkStart w:id="59" w:name="_Toc495405317"/>
      <w:bookmarkStart w:id="60" w:name="_Toc495405743"/>
      <w:r>
        <w:rPr>
          <w:rFonts w:hint="eastAsia"/>
        </w:rPr>
        <w:lastRenderedPageBreak/>
        <w:t>产品功能结构图</w:t>
      </w:r>
      <w:bookmarkEnd w:id="53"/>
      <w:bookmarkEnd w:id="54"/>
      <w:bookmarkEnd w:id="55"/>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552"/>
        <w:gridCol w:w="2551"/>
        <w:gridCol w:w="992"/>
      </w:tblGrid>
      <w:tr w:rsidR="00087D37" w:rsidTr="00087D37">
        <w:tc>
          <w:tcPr>
            <w:tcW w:w="183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DE2C74" w:rsidRDefault="00087D37" w:rsidP="00087D37">
            <w:pPr>
              <w:pStyle w:val="afc"/>
              <w:rPr>
                <w:b/>
                <w:sz w:val="21"/>
              </w:rPr>
            </w:pPr>
            <w:r w:rsidRPr="00DE2C74">
              <w:rPr>
                <w:rFonts w:hint="eastAsia"/>
                <w:b/>
                <w:sz w:val="21"/>
              </w:rPr>
              <w:t>功能</w:t>
            </w:r>
          </w:p>
        </w:tc>
        <w:tc>
          <w:tcPr>
            <w:tcW w:w="255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DE2C74" w:rsidRDefault="00087D37" w:rsidP="00087D37">
            <w:pPr>
              <w:pStyle w:val="afc"/>
              <w:rPr>
                <w:b/>
                <w:sz w:val="21"/>
              </w:rPr>
            </w:pPr>
            <w:r w:rsidRPr="00DE2C74">
              <w:rPr>
                <w:rFonts w:hint="eastAsia"/>
                <w:b/>
                <w:sz w:val="21"/>
              </w:rPr>
              <w:t>子功能（栏目）</w:t>
            </w:r>
          </w:p>
        </w:tc>
        <w:tc>
          <w:tcPr>
            <w:tcW w:w="255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DE2C74" w:rsidRDefault="00087D37" w:rsidP="00087D37">
            <w:pPr>
              <w:pStyle w:val="afc"/>
              <w:rPr>
                <w:b/>
                <w:sz w:val="21"/>
              </w:rPr>
            </w:pPr>
            <w:r w:rsidRPr="00DE2C74">
              <w:rPr>
                <w:rFonts w:hint="eastAsia"/>
                <w:b/>
                <w:sz w:val="21"/>
              </w:rPr>
              <w:t>功能点</w:t>
            </w:r>
          </w:p>
        </w:tc>
        <w:tc>
          <w:tcPr>
            <w:tcW w:w="992"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DE2C74" w:rsidRDefault="00087D37" w:rsidP="00087D37">
            <w:pPr>
              <w:pStyle w:val="afc"/>
              <w:rPr>
                <w:b/>
                <w:sz w:val="21"/>
              </w:rPr>
            </w:pPr>
            <w:r w:rsidRPr="00DE2C74">
              <w:rPr>
                <w:rFonts w:hint="eastAsia"/>
                <w:b/>
                <w:sz w:val="21"/>
              </w:rPr>
              <w:t>优先级</w:t>
            </w:r>
          </w:p>
        </w:tc>
      </w:tr>
      <w:tr w:rsidR="00087D37" w:rsidTr="00087D37">
        <w:trPr>
          <w:cantSplit/>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rPr>
                <w:sz w:val="21"/>
              </w:rPr>
            </w:pPr>
            <w:r w:rsidRPr="00DE2C74">
              <w:rPr>
                <w:rFonts w:hint="eastAsia"/>
                <w:sz w:val="21"/>
              </w:rPr>
              <w:t>预警规则管理</w:t>
            </w:r>
          </w:p>
        </w:tc>
        <w:tc>
          <w:tcPr>
            <w:tcW w:w="2552" w:type="dxa"/>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jc w:val="left"/>
              <w:rPr>
                <w:sz w:val="21"/>
              </w:rPr>
            </w:pPr>
            <w:r w:rsidRPr="00DE2C74">
              <w:rPr>
                <w:sz w:val="21"/>
              </w:rPr>
              <w:t>1</w:t>
            </w:r>
            <w:r w:rsidRPr="00DE2C74">
              <w:rPr>
                <w:rFonts w:hint="eastAsia"/>
                <w:sz w:val="21"/>
              </w:rPr>
              <w:t>、预警规则配置</w:t>
            </w:r>
          </w:p>
        </w:tc>
        <w:tc>
          <w:tcPr>
            <w:tcW w:w="2551" w:type="dxa"/>
            <w:tcBorders>
              <w:top w:val="single" w:sz="4" w:space="0" w:color="auto"/>
              <w:left w:val="single" w:sz="4" w:space="0" w:color="auto"/>
              <w:bottom w:val="single" w:sz="4" w:space="0" w:color="auto"/>
              <w:right w:val="single" w:sz="4" w:space="0" w:color="auto"/>
            </w:tcBorders>
            <w:vAlign w:val="center"/>
            <w:hideMark/>
          </w:tcPr>
          <w:p w:rsidR="00087D37" w:rsidRDefault="00087D37" w:rsidP="00087D37">
            <w:pPr>
              <w:pStyle w:val="afc"/>
              <w:numPr>
                <w:ilvl w:val="0"/>
                <w:numId w:val="58"/>
              </w:numPr>
              <w:jc w:val="left"/>
            </w:pPr>
            <w:r>
              <w:rPr>
                <w:rFonts w:hint="eastAsia"/>
              </w:rPr>
              <w:t>预警命名</w:t>
            </w:r>
          </w:p>
          <w:p w:rsidR="00087D37" w:rsidRDefault="00087D37" w:rsidP="00087D37">
            <w:pPr>
              <w:pStyle w:val="afc"/>
              <w:numPr>
                <w:ilvl w:val="0"/>
                <w:numId w:val="58"/>
              </w:numPr>
              <w:jc w:val="left"/>
            </w:pPr>
            <w:r>
              <w:rPr>
                <w:rFonts w:hint="eastAsia"/>
              </w:rPr>
              <w:t>配置</w:t>
            </w:r>
            <w:r w:rsidRPr="001307F0">
              <w:rPr>
                <w:rFonts w:hint="eastAsia"/>
              </w:rPr>
              <w:t>预警</w:t>
            </w:r>
            <w:r>
              <w:rPr>
                <w:rFonts w:hint="eastAsia"/>
              </w:rPr>
              <w:t>程序</w:t>
            </w:r>
            <w:r w:rsidRPr="001307F0">
              <w:rPr>
                <w:rFonts w:hint="eastAsia"/>
              </w:rPr>
              <w:t>参数</w:t>
            </w:r>
          </w:p>
          <w:p w:rsidR="00087D37" w:rsidRDefault="00087D37" w:rsidP="00087D37">
            <w:pPr>
              <w:pStyle w:val="afc"/>
              <w:numPr>
                <w:ilvl w:val="0"/>
                <w:numId w:val="58"/>
              </w:numPr>
              <w:jc w:val="left"/>
            </w:pPr>
            <w:r>
              <w:rPr>
                <w:rFonts w:hint="eastAsia"/>
              </w:rPr>
              <w:t>配置规则的开关</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rPr>
                <w:sz w:val="21"/>
              </w:rPr>
            </w:pPr>
          </w:p>
        </w:tc>
        <w:tc>
          <w:tcPr>
            <w:tcW w:w="2552"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sz w:val="21"/>
              </w:rPr>
              <w:t>2</w:t>
            </w:r>
            <w:r w:rsidRPr="00DE2C74">
              <w:rPr>
                <w:rFonts w:hint="eastAsia"/>
                <w:sz w:val="21"/>
              </w:rPr>
              <w:t>、预警规则查询</w:t>
            </w:r>
          </w:p>
        </w:tc>
        <w:tc>
          <w:tcPr>
            <w:tcW w:w="2551"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numPr>
                <w:ilvl w:val="0"/>
                <w:numId w:val="58"/>
              </w:numPr>
              <w:jc w:val="left"/>
            </w:pPr>
            <w:r>
              <w:rPr>
                <w:rFonts w:hint="eastAsia"/>
              </w:rPr>
              <w:t>查询预警</w:t>
            </w:r>
          </w:p>
          <w:p w:rsidR="00087D37" w:rsidRDefault="00087D37" w:rsidP="00087D37">
            <w:pPr>
              <w:pStyle w:val="afc"/>
              <w:numPr>
                <w:ilvl w:val="0"/>
                <w:numId w:val="58"/>
              </w:numPr>
              <w:jc w:val="left"/>
            </w:pPr>
            <w:r>
              <w:rPr>
                <w:rFonts w:hint="eastAsia"/>
              </w:rPr>
              <w:t>查看预警规则详细</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rPr>
                <w:sz w:val="21"/>
              </w:rPr>
            </w:pPr>
          </w:p>
        </w:tc>
        <w:tc>
          <w:tcPr>
            <w:tcW w:w="2552"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sz w:val="21"/>
              </w:rPr>
              <w:t>3</w:t>
            </w:r>
            <w:r w:rsidRPr="00DE2C74">
              <w:rPr>
                <w:rFonts w:hint="eastAsia"/>
                <w:sz w:val="21"/>
              </w:rPr>
              <w:t>、预警规则管理</w:t>
            </w:r>
          </w:p>
        </w:tc>
        <w:tc>
          <w:tcPr>
            <w:tcW w:w="2551"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numPr>
                <w:ilvl w:val="0"/>
                <w:numId w:val="58"/>
              </w:numPr>
              <w:jc w:val="left"/>
            </w:pPr>
            <w:r>
              <w:rPr>
                <w:rFonts w:hint="eastAsia"/>
              </w:rPr>
              <w:t>查询预警规则</w:t>
            </w:r>
          </w:p>
          <w:p w:rsidR="00087D37" w:rsidRDefault="00087D37" w:rsidP="00087D37">
            <w:pPr>
              <w:pStyle w:val="afc"/>
              <w:numPr>
                <w:ilvl w:val="0"/>
                <w:numId w:val="58"/>
              </w:numPr>
              <w:jc w:val="left"/>
            </w:pPr>
            <w:r>
              <w:rPr>
                <w:rFonts w:hint="eastAsia"/>
              </w:rPr>
              <w:t>查看预警规则详细</w:t>
            </w:r>
          </w:p>
          <w:p w:rsidR="00087D37" w:rsidRDefault="00087D37" w:rsidP="00087D37">
            <w:pPr>
              <w:pStyle w:val="afc"/>
              <w:numPr>
                <w:ilvl w:val="0"/>
                <w:numId w:val="58"/>
              </w:numPr>
              <w:jc w:val="left"/>
            </w:pPr>
            <w:r>
              <w:rPr>
                <w:rFonts w:hint="eastAsia"/>
              </w:rPr>
              <w:t>修改预警规则</w:t>
            </w:r>
          </w:p>
          <w:p w:rsidR="00087D37" w:rsidRDefault="00087D37" w:rsidP="00087D37">
            <w:pPr>
              <w:pStyle w:val="afc"/>
              <w:numPr>
                <w:ilvl w:val="0"/>
                <w:numId w:val="58"/>
              </w:numPr>
              <w:jc w:val="left"/>
            </w:pPr>
            <w:r>
              <w:rPr>
                <w:rFonts w:hint="eastAsia"/>
              </w:rPr>
              <w:t>禁用预警</w:t>
            </w:r>
          </w:p>
          <w:p w:rsidR="00087D37" w:rsidRDefault="00087D37" w:rsidP="00087D37">
            <w:pPr>
              <w:pStyle w:val="afc"/>
              <w:numPr>
                <w:ilvl w:val="0"/>
                <w:numId w:val="58"/>
              </w:numPr>
              <w:jc w:val="left"/>
            </w:pPr>
            <w:r>
              <w:rPr>
                <w:rFonts w:hint="eastAsia"/>
              </w:rPr>
              <w:t>启用预警</w:t>
            </w:r>
          </w:p>
          <w:p w:rsidR="00087D37" w:rsidRPr="00BD3827" w:rsidRDefault="00087D37" w:rsidP="00087D37">
            <w:pPr>
              <w:pStyle w:val="afc"/>
              <w:numPr>
                <w:ilvl w:val="0"/>
                <w:numId w:val="58"/>
              </w:numPr>
              <w:jc w:val="left"/>
            </w:pPr>
            <w:r>
              <w:rPr>
                <w:rFonts w:hint="eastAsia"/>
              </w:rPr>
              <w:t>删除预警</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rPr>
                <w:sz w:val="21"/>
              </w:rPr>
            </w:pPr>
            <w:r w:rsidRPr="00DE2C74">
              <w:rPr>
                <w:rFonts w:hint="eastAsia"/>
                <w:sz w:val="21"/>
              </w:rPr>
              <w:t>报警服务管理</w:t>
            </w:r>
          </w:p>
        </w:tc>
        <w:tc>
          <w:tcPr>
            <w:tcW w:w="2552" w:type="dxa"/>
            <w:tcBorders>
              <w:top w:val="single" w:sz="4" w:space="0" w:color="auto"/>
              <w:left w:val="single" w:sz="4" w:space="0" w:color="auto"/>
              <w:bottom w:val="single" w:sz="4" w:space="0" w:color="auto"/>
              <w:right w:val="single" w:sz="4" w:space="0" w:color="auto"/>
            </w:tcBorders>
            <w:vAlign w:val="center"/>
            <w:hideMark/>
          </w:tcPr>
          <w:p w:rsidR="00087D37" w:rsidRPr="00DE2C74" w:rsidRDefault="00087D37" w:rsidP="00087D37">
            <w:pPr>
              <w:pStyle w:val="afc"/>
              <w:jc w:val="left"/>
              <w:rPr>
                <w:sz w:val="21"/>
              </w:rPr>
            </w:pPr>
            <w:r w:rsidRPr="00DE2C74">
              <w:rPr>
                <w:sz w:val="21"/>
              </w:rPr>
              <w:t>1</w:t>
            </w:r>
            <w:r w:rsidRPr="00DE2C74">
              <w:rPr>
                <w:rFonts w:hint="eastAsia"/>
                <w:sz w:val="21"/>
              </w:rPr>
              <w:t>、报警规则配置</w:t>
            </w:r>
          </w:p>
        </w:tc>
        <w:tc>
          <w:tcPr>
            <w:tcW w:w="2551" w:type="dxa"/>
            <w:tcBorders>
              <w:top w:val="single" w:sz="4" w:space="0" w:color="auto"/>
              <w:left w:val="single" w:sz="4" w:space="0" w:color="auto"/>
              <w:bottom w:val="single" w:sz="4" w:space="0" w:color="auto"/>
              <w:right w:val="single" w:sz="4" w:space="0" w:color="auto"/>
            </w:tcBorders>
            <w:vAlign w:val="center"/>
            <w:hideMark/>
          </w:tcPr>
          <w:p w:rsidR="00087D37" w:rsidRDefault="00087D37" w:rsidP="00087D37">
            <w:pPr>
              <w:pStyle w:val="afc"/>
              <w:numPr>
                <w:ilvl w:val="0"/>
                <w:numId w:val="58"/>
              </w:numPr>
              <w:jc w:val="left"/>
            </w:pPr>
            <w:r>
              <w:rPr>
                <w:rFonts w:hint="eastAsia"/>
              </w:rPr>
              <w:t>配置报警服务规则</w:t>
            </w:r>
          </w:p>
          <w:p w:rsidR="00087D37" w:rsidRDefault="00087D37" w:rsidP="00087D37">
            <w:pPr>
              <w:pStyle w:val="afc"/>
              <w:numPr>
                <w:ilvl w:val="0"/>
                <w:numId w:val="58"/>
              </w:numPr>
              <w:jc w:val="left"/>
            </w:pPr>
            <w:r>
              <w:rPr>
                <w:rFonts w:hint="eastAsia"/>
              </w:rPr>
              <w:t>导入预警规则</w:t>
            </w:r>
          </w:p>
          <w:p w:rsidR="00087D37" w:rsidRPr="000E2CFA" w:rsidRDefault="00087D37" w:rsidP="00087D37">
            <w:pPr>
              <w:pStyle w:val="afc"/>
              <w:numPr>
                <w:ilvl w:val="0"/>
                <w:numId w:val="58"/>
              </w:numPr>
              <w:jc w:val="left"/>
            </w:pPr>
            <w:r>
              <w:rPr>
                <w:rFonts w:hint="eastAsia"/>
              </w:rPr>
              <w:t>配置预警服务开关</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rPr>
                <w:sz w:val="21"/>
              </w:rPr>
            </w:pPr>
          </w:p>
        </w:tc>
        <w:tc>
          <w:tcPr>
            <w:tcW w:w="2552"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2、报警服务查询</w:t>
            </w:r>
          </w:p>
        </w:tc>
        <w:tc>
          <w:tcPr>
            <w:tcW w:w="2551"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numPr>
                <w:ilvl w:val="0"/>
                <w:numId w:val="58"/>
              </w:numPr>
              <w:jc w:val="left"/>
            </w:pPr>
            <w:r>
              <w:rPr>
                <w:rFonts w:hint="eastAsia"/>
              </w:rPr>
              <w:t>查询报警服务</w:t>
            </w:r>
          </w:p>
          <w:p w:rsidR="00087D37" w:rsidRDefault="00087D37" w:rsidP="00087D37">
            <w:pPr>
              <w:pStyle w:val="afc"/>
              <w:numPr>
                <w:ilvl w:val="0"/>
                <w:numId w:val="58"/>
              </w:numPr>
              <w:jc w:val="left"/>
            </w:pPr>
            <w:r>
              <w:rPr>
                <w:rFonts w:hint="eastAsia"/>
              </w:rPr>
              <w:t>查询报警服务详细</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rPr>
                <w:sz w:val="21"/>
              </w:rPr>
            </w:pPr>
          </w:p>
        </w:tc>
        <w:tc>
          <w:tcPr>
            <w:tcW w:w="2552"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3、报警服务管理</w:t>
            </w:r>
          </w:p>
        </w:tc>
        <w:tc>
          <w:tcPr>
            <w:tcW w:w="2551"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numPr>
                <w:ilvl w:val="0"/>
                <w:numId w:val="58"/>
              </w:numPr>
              <w:jc w:val="left"/>
            </w:pPr>
            <w:r>
              <w:rPr>
                <w:rFonts w:hint="eastAsia"/>
              </w:rPr>
              <w:t>查询报警服务</w:t>
            </w:r>
          </w:p>
          <w:p w:rsidR="00087D37" w:rsidRDefault="00087D37" w:rsidP="00087D37">
            <w:pPr>
              <w:pStyle w:val="afc"/>
              <w:numPr>
                <w:ilvl w:val="0"/>
                <w:numId w:val="58"/>
              </w:numPr>
              <w:jc w:val="left"/>
            </w:pPr>
            <w:r>
              <w:rPr>
                <w:rFonts w:hint="eastAsia"/>
              </w:rPr>
              <w:t>查看报警服务详细</w:t>
            </w:r>
          </w:p>
          <w:p w:rsidR="00087D37" w:rsidRDefault="00087D37" w:rsidP="00087D37">
            <w:pPr>
              <w:pStyle w:val="afc"/>
              <w:numPr>
                <w:ilvl w:val="0"/>
                <w:numId w:val="58"/>
              </w:numPr>
              <w:jc w:val="left"/>
            </w:pPr>
            <w:r>
              <w:rPr>
                <w:rFonts w:hint="eastAsia"/>
              </w:rPr>
              <w:t>修改报警规则</w:t>
            </w:r>
          </w:p>
          <w:p w:rsidR="00087D37" w:rsidRDefault="00087D37" w:rsidP="00087D37">
            <w:pPr>
              <w:pStyle w:val="afc"/>
              <w:numPr>
                <w:ilvl w:val="0"/>
                <w:numId w:val="58"/>
              </w:numPr>
              <w:jc w:val="left"/>
            </w:pPr>
            <w:r>
              <w:rPr>
                <w:rFonts w:hint="eastAsia"/>
              </w:rPr>
              <w:t>禁用报警</w:t>
            </w:r>
          </w:p>
          <w:p w:rsidR="00087D37" w:rsidRDefault="00087D37" w:rsidP="00087D37">
            <w:pPr>
              <w:pStyle w:val="afc"/>
              <w:numPr>
                <w:ilvl w:val="0"/>
                <w:numId w:val="58"/>
              </w:numPr>
              <w:jc w:val="left"/>
            </w:pPr>
            <w:r>
              <w:rPr>
                <w:rFonts w:hint="eastAsia"/>
              </w:rPr>
              <w:t>启用报警</w:t>
            </w:r>
          </w:p>
          <w:p w:rsidR="00087D37" w:rsidRPr="000E2CFA" w:rsidRDefault="00087D37" w:rsidP="00087D37">
            <w:pPr>
              <w:pStyle w:val="afc"/>
              <w:numPr>
                <w:ilvl w:val="0"/>
                <w:numId w:val="58"/>
              </w:numPr>
              <w:jc w:val="left"/>
            </w:pPr>
            <w:r>
              <w:rPr>
                <w:rFonts w:hint="eastAsia"/>
              </w:rPr>
              <w:t>删除报警</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rPr>
                <w:sz w:val="21"/>
              </w:rPr>
            </w:pPr>
          </w:p>
        </w:tc>
        <w:tc>
          <w:tcPr>
            <w:tcW w:w="2552"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4、报警服务查询</w:t>
            </w:r>
          </w:p>
        </w:tc>
        <w:tc>
          <w:tcPr>
            <w:tcW w:w="2551"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numPr>
                <w:ilvl w:val="0"/>
                <w:numId w:val="58"/>
              </w:numPr>
              <w:jc w:val="left"/>
            </w:pPr>
            <w:r>
              <w:rPr>
                <w:rFonts w:hint="eastAsia"/>
              </w:rPr>
              <w:t>查询报警服务</w:t>
            </w:r>
          </w:p>
          <w:p w:rsidR="00087D37" w:rsidRDefault="00087D37" w:rsidP="00087D37">
            <w:pPr>
              <w:pStyle w:val="afc"/>
              <w:numPr>
                <w:ilvl w:val="0"/>
                <w:numId w:val="58"/>
              </w:numPr>
              <w:jc w:val="left"/>
            </w:pPr>
            <w:r>
              <w:rPr>
                <w:rFonts w:hint="eastAsia"/>
              </w:rPr>
              <w:t>查询报警服务详细</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r w:rsidR="00087D37" w:rsidTr="00087D37">
        <w:trPr>
          <w:cantSplit/>
        </w:trPr>
        <w:tc>
          <w:tcPr>
            <w:tcW w:w="1838" w:type="dxa"/>
            <w:vMerge/>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rPr>
                <w:sz w:val="21"/>
              </w:rPr>
            </w:pPr>
          </w:p>
        </w:tc>
        <w:tc>
          <w:tcPr>
            <w:tcW w:w="2552" w:type="dxa"/>
            <w:tcBorders>
              <w:top w:val="single" w:sz="4" w:space="0" w:color="auto"/>
              <w:left w:val="single" w:sz="4" w:space="0" w:color="auto"/>
              <w:bottom w:val="single" w:sz="4" w:space="0" w:color="auto"/>
              <w:right w:val="single" w:sz="4" w:space="0" w:color="auto"/>
            </w:tcBorders>
            <w:vAlign w:val="center"/>
          </w:tcPr>
          <w:p w:rsidR="00087D37" w:rsidRPr="00DE2C74" w:rsidRDefault="00087D37" w:rsidP="00087D37">
            <w:pPr>
              <w:pStyle w:val="afc"/>
              <w:jc w:val="left"/>
              <w:rPr>
                <w:sz w:val="21"/>
              </w:rPr>
            </w:pPr>
            <w:r w:rsidRPr="00DE2C74">
              <w:rPr>
                <w:rFonts w:hint="eastAsia"/>
                <w:sz w:val="21"/>
              </w:rPr>
              <w:t>6、报警信息发送</w:t>
            </w:r>
          </w:p>
        </w:tc>
        <w:tc>
          <w:tcPr>
            <w:tcW w:w="2551" w:type="dxa"/>
            <w:tcBorders>
              <w:top w:val="single" w:sz="4" w:space="0" w:color="auto"/>
              <w:left w:val="single" w:sz="4" w:space="0" w:color="auto"/>
              <w:bottom w:val="single" w:sz="4" w:space="0" w:color="auto"/>
              <w:right w:val="single" w:sz="4" w:space="0" w:color="auto"/>
            </w:tcBorders>
            <w:vAlign w:val="center"/>
          </w:tcPr>
          <w:p w:rsidR="00087D37" w:rsidRPr="000E2CFA" w:rsidRDefault="00087D37" w:rsidP="00087D37">
            <w:pPr>
              <w:pStyle w:val="afc"/>
              <w:numPr>
                <w:ilvl w:val="0"/>
                <w:numId w:val="58"/>
              </w:numPr>
              <w:jc w:val="left"/>
            </w:pPr>
            <w:r>
              <w:rPr>
                <w:rFonts w:hint="eastAsia"/>
              </w:rPr>
              <w:t>发送报警信息</w:t>
            </w:r>
          </w:p>
        </w:tc>
        <w:tc>
          <w:tcPr>
            <w:tcW w:w="992" w:type="dxa"/>
            <w:tcBorders>
              <w:top w:val="single" w:sz="4" w:space="0" w:color="auto"/>
              <w:left w:val="single" w:sz="4" w:space="0" w:color="auto"/>
              <w:bottom w:val="single" w:sz="4" w:space="0" w:color="auto"/>
              <w:right w:val="single" w:sz="4" w:space="0" w:color="auto"/>
            </w:tcBorders>
            <w:vAlign w:val="center"/>
          </w:tcPr>
          <w:p w:rsidR="00087D37" w:rsidRDefault="00087D37" w:rsidP="00087D37">
            <w:pPr>
              <w:pStyle w:val="afc"/>
            </w:pPr>
          </w:p>
        </w:tc>
      </w:tr>
    </w:tbl>
    <w:p w:rsidR="00087D37" w:rsidRDefault="00087D37" w:rsidP="00087D37">
      <w:pPr>
        <w:spacing w:after="156"/>
        <w:ind w:firstLine="500"/>
      </w:pPr>
    </w:p>
    <w:p w:rsidR="00087D37" w:rsidRDefault="00087D37" w:rsidP="00087D37">
      <w:pPr>
        <w:spacing w:after="156"/>
        <w:ind w:firstLine="500"/>
      </w:pPr>
    </w:p>
    <w:p w:rsidR="00087D37" w:rsidRDefault="00087D37" w:rsidP="00087D37">
      <w:pPr>
        <w:pStyle w:val="1"/>
        <w:pageBreakBefore/>
        <w:spacing w:before="156" w:after="156"/>
        <w:ind w:left="0" w:firstLine="0"/>
        <w:jc w:val="left"/>
        <w:sectPr w:rsidR="00087D37" w:rsidSect="00CD27E2">
          <w:pgSz w:w="11906" w:h="16838"/>
          <w:pgMar w:top="1440" w:right="1800" w:bottom="1440" w:left="1800" w:header="851" w:footer="992" w:gutter="0"/>
          <w:cols w:space="425"/>
          <w:docGrid w:type="lines" w:linePitch="312"/>
        </w:sectPr>
      </w:pPr>
    </w:p>
    <w:p w:rsidR="00087D37" w:rsidRDefault="00087D37" w:rsidP="00087D37">
      <w:pPr>
        <w:pStyle w:val="1"/>
        <w:pageBreakBefore/>
        <w:spacing w:before="156" w:after="156"/>
        <w:ind w:left="0" w:firstLine="0"/>
        <w:jc w:val="left"/>
      </w:pPr>
      <w:bookmarkStart w:id="61" w:name="_Toc495400466"/>
      <w:bookmarkStart w:id="62" w:name="_Toc495403819"/>
      <w:bookmarkStart w:id="63" w:name="_Toc495404738"/>
      <w:bookmarkStart w:id="64" w:name="_Toc495404960"/>
      <w:bookmarkStart w:id="65" w:name="_Toc495405125"/>
      <w:bookmarkStart w:id="66" w:name="_Toc495405157"/>
      <w:bookmarkStart w:id="67" w:name="_Toc495405318"/>
      <w:bookmarkStart w:id="68" w:name="_Toc495405744"/>
      <w:r>
        <w:rPr>
          <w:rFonts w:hint="eastAsia"/>
        </w:rPr>
        <w:lastRenderedPageBreak/>
        <w:t>功能需求</w:t>
      </w:r>
      <w:bookmarkEnd w:id="61"/>
      <w:bookmarkEnd w:id="62"/>
      <w:bookmarkEnd w:id="63"/>
      <w:bookmarkEnd w:id="64"/>
      <w:bookmarkEnd w:id="65"/>
      <w:bookmarkEnd w:id="66"/>
      <w:bookmarkEnd w:id="67"/>
      <w:bookmarkEnd w:id="68"/>
    </w:p>
    <w:p w:rsidR="00087D37" w:rsidRDefault="00087D37" w:rsidP="00087D37">
      <w:pPr>
        <w:pStyle w:val="20"/>
        <w:tabs>
          <w:tab w:val="clear" w:pos="5103"/>
        </w:tabs>
        <w:spacing w:before="156" w:after="156"/>
        <w:ind w:left="0" w:firstLine="0"/>
        <w:jc w:val="left"/>
      </w:pPr>
      <w:bookmarkStart w:id="69" w:name="_Toc495400467"/>
      <w:bookmarkStart w:id="70" w:name="_Toc495403820"/>
      <w:bookmarkStart w:id="71" w:name="_Toc495404739"/>
      <w:bookmarkStart w:id="72" w:name="_Toc495404961"/>
      <w:bookmarkStart w:id="73" w:name="_Toc495405126"/>
      <w:bookmarkStart w:id="74" w:name="_Toc495405158"/>
      <w:bookmarkStart w:id="75" w:name="_Toc495405319"/>
      <w:bookmarkStart w:id="76" w:name="_Toc495405745"/>
      <w:r>
        <w:rPr>
          <w:rFonts w:hint="eastAsia"/>
        </w:rPr>
        <w:t>预警规则管理</w:t>
      </w:r>
      <w:bookmarkEnd w:id="69"/>
      <w:bookmarkEnd w:id="70"/>
      <w:bookmarkEnd w:id="71"/>
      <w:bookmarkEnd w:id="72"/>
      <w:bookmarkEnd w:id="73"/>
      <w:bookmarkEnd w:id="74"/>
      <w:bookmarkEnd w:id="75"/>
      <w:bookmarkEnd w:id="76"/>
    </w:p>
    <w:p w:rsidR="00087D37" w:rsidRPr="001F31C8" w:rsidRDefault="00087D37" w:rsidP="00087D37">
      <w:pPr>
        <w:pStyle w:val="3"/>
        <w:tabs>
          <w:tab w:val="clear" w:pos="5103"/>
        </w:tabs>
        <w:spacing w:before="156" w:after="156"/>
        <w:ind w:left="0" w:firstLine="0"/>
        <w:jc w:val="left"/>
      </w:pPr>
      <w:bookmarkStart w:id="77" w:name="_Toc495400468"/>
      <w:bookmarkStart w:id="78" w:name="_Toc495403821"/>
      <w:bookmarkStart w:id="79" w:name="_Toc495404740"/>
      <w:bookmarkStart w:id="80" w:name="_Toc495404962"/>
      <w:bookmarkStart w:id="81" w:name="_Toc495405127"/>
      <w:bookmarkStart w:id="82" w:name="_Toc495405159"/>
      <w:bookmarkStart w:id="83" w:name="_Toc495405320"/>
      <w:bookmarkStart w:id="84" w:name="_Toc495405746"/>
      <w:r w:rsidRPr="001F31C8">
        <w:rPr>
          <w:rFonts w:hint="eastAsia"/>
        </w:rPr>
        <w:t>原型</w:t>
      </w:r>
      <w:bookmarkEnd w:id="77"/>
      <w:bookmarkEnd w:id="78"/>
      <w:bookmarkEnd w:id="79"/>
      <w:bookmarkEnd w:id="80"/>
      <w:bookmarkEnd w:id="81"/>
      <w:bookmarkEnd w:id="82"/>
      <w:bookmarkEnd w:id="83"/>
      <w:bookmarkEnd w:id="84"/>
    </w:p>
    <w:p w:rsidR="00087D37" w:rsidRDefault="00087D37" w:rsidP="00087D37">
      <w:pPr>
        <w:pStyle w:val="3"/>
        <w:tabs>
          <w:tab w:val="clear" w:pos="5103"/>
        </w:tabs>
        <w:spacing w:before="156" w:after="156"/>
        <w:ind w:left="0" w:firstLine="0"/>
        <w:jc w:val="left"/>
      </w:pPr>
      <w:bookmarkStart w:id="85" w:name="_Toc495395090"/>
      <w:bookmarkStart w:id="86" w:name="_Toc495400469"/>
      <w:bookmarkStart w:id="87" w:name="_Toc495403822"/>
      <w:bookmarkStart w:id="88" w:name="_Toc495404741"/>
      <w:bookmarkStart w:id="89" w:name="_Toc495404963"/>
      <w:bookmarkStart w:id="90" w:name="_Toc495405128"/>
      <w:bookmarkStart w:id="91" w:name="_Toc495405160"/>
      <w:bookmarkStart w:id="92" w:name="_Toc495405321"/>
      <w:bookmarkStart w:id="93" w:name="_Toc495405747"/>
      <w:r>
        <w:rPr>
          <w:rFonts w:hint="eastAsia"/>
        </w:rPr>
        <w:t>功能概述</w:t>
      </w:r>
      <w:bookmarkEnd w:id="85"/>
      <w:bookmarkEnd w:id="86"/>
      <w:bookmarkEnd w:id="87"/>
      <w:bookmarkEnd w:id="88"/>
      <w:bookmarkEnd w:id="89"/>
      <w:bookmarkEnd w:id="90"/>
      <w:bookmarkEnd w:id="91"/>
      <w:bookmarkEnd w:id="92"/>
      <w:bookmarkEnd w:id="93"/>
    </w:p>
    <w:p w:rsidR="00087D37" w:rsidRPr="003E5350" w:rsidRDefault="00087D37" w:rsidP="00087D37">
      <w:pPr>
        <w:spacing w:after="156"/>
        <w:ind w:firstLine="500"/>
      </w:pPr>
      <w:r w:rsidRPr="003E5350">
        <w:rPr>
          <w:rFonts w:hint="eastAsia"/>
        </w:rPr>
        <w:t>产品经理配置预警规则，并对预警规则进行管理。</w:t>
      </w:r>
    </w:p>
    <w:p w:rsidR="00087D37" w:rsidRPr="003E5350" w:rsidRDefault="00087D37" w:rsidP="00087D37">
      <w:pPr>
        <w:spacing w:after="156"/>
        <w:ind w:firstLine="500"/>
      </w:pPr>
      <w:ins w:id="94" w:author="詹雯岚" w:date="2017-10-09T09:32:00Z">
        <w:r w:rsidRPr="003E5350">
          <w:rPr>
            <w:rFonts w:hint="eastAsia"/>
            <w:highlight w:val="yellow"/>
            <w:rPrChange w:id="95" w:author="詹雯岚" w:date="2017-10-09T09:33:00Z">
              <w:rPr>
                <w:rFonts w:hint="eastAsia"/>
              </w:rPr>
            </w:rPrChange>
          </w:rPr>
          <w:t>预警规则的查询字段有预警规则程序模板，配置人员只需要输入</w:t>
        </w:r>
      </w:ins>
      <w:ins w:id="96" w:author="詹雯岚" w:date="2017-10-09T09:33:00Z">
        <w:r w:rsidRPr="003E5350">
          <w:rPr>
            <w:rFonts w:hint="eastAsia"/>
            <w:highlight w:val="yellow"/>
            <w:rPrChange w:id="97" w:author="詹雯岚" w:date="2017-10-09T09:33:00Z">
              <w:rPr>
                <w:rFonts w:hint="eastAsia"/>
              </w:rPr>
            </w:rPrChange>
          </w:rPr>
          <w:t>参数，并非由产品经理写查询的</w:t>
        </w:r>
        <w:r w:rsidRPr="003E5350">
          <w:rPr>
            <w:highlight w:val="yellow"/>
            <w:rPrChange w:id="98" w:author="詹雯岚" w:date="2017-10-09T09:33:00Z">
              <w:rPr/>
            </w:rPrChange>
          </w:rPr>
          <w:t>SQL</w:t>
        </w:r>
      </w:ins>
      <w:ins w:id="99" w:author="詹雯岚" w:date="2017-10-09T15:48:00Z">
        <w:r w:rsidRPr="003E5350">
          <w:rPr>
            <w:rFonts w:hint="eastAsia"/>
            <w:highlight w:val="yellow"/>
          </w:rPr>
          <w:t>（</w:t>
        </w:r>
      </w:ins>
      <w:ins w:id="100" w:author="詹雯岚" w:date="2017-10-09T15:49:00Z">
        <w:r w:rsidRPr="003E5350">
          <w:rPr>
            <w:rFonts w:hint="eastAsia"/>
            <w:highlight w:val="yellow"/>
          </w:rPr>
          <w:t>数据源</w:t>
        </w:r>
      </w:ins>
      <w:ins w:id="101" w:author="詹雯岚" w:date="2017-10-09T15:48:00Z">
        <w:r w:rsidRPr="003E5350">
          <w:rPr>
            <w:rFonts w:hint="eastAsia"/>
            <w:highlight w:val="yellow"/>
          </w:rPr>
          <w:t>）</w:t>
        </w:r>
      </w:ins>
    </w:p>
    <w:p w:rsidR="00087D37" w:rsidRPr="003E5350" w:rsidDel="00A67634" w:rsidRDefault="00087D37" w:rsidP="00087D37">
      <w:pPr>
        <w:spacing w:after="156"/>
        <w:ind w:firstLine="500"/>
        <w:rPr>
          <w:del w:id="102" w:author="詹雯岚" w:date="2017-10-09T09:36:00Z"/>
        </w:rPr>
      </w:pPr>
      <w:ins w:id="103" w:author="詹雯岚" w:date="2017-10-09T09:34:00Z">
        <w:r w:rsidRPr="003E5350">
          <w:rPr>
            <w:rFonts w:hint="eastAsia"/>
            <w:highlight w:val="yellow"/>
          </w:rPr>
          <w:t>输入的参数</w:t>
        </w:r>
      </w:ins>
      <w:ins w:id="104" w:author="詹雯岚" w:date="2017-10-09T09:35:00Z">
        <w:r w:rsidRPr="003E5350">
          <w:rPr>
            <w:rFonts w:hint="eastAsia"/>
            <w:highlight w:val="yellow"/>
          </w:rPr>
          <w:t>中包含</w:t>
        </w:r>
        <w:r w:rsidRPr="003E5350">
          <w:rPr>
            <w:rFonts w:hint="eastAsia"/>
            <w:highlight w:val="yellow"/>
          </w:rPr>
          <w:t>SQL</w:t>
        </w:r>
        <w:r w:rsidRPr="003E5350">
          <w:rPr>
            <w:rFonts w:hint="eastAsia"/>
            <w:highlight w:val="yellow"/>
          </w:rPr>
          <w:t>语句使用的变量名称，该变量名称需要从</w:t>
        </w:r>
      </w:ins>
      <w:ins w:id="105" w:author="詹雯岚" w:date="2017-10-09T09:36:00Z">
        <w:r w:rsidRPr="003E5350">
          <w:rPr>
            <w:rFonts w:hint="eastAsia"/>
            <w:highlight w:val="yellow"/>
          </w:rPr>
          <w:t>产品页面获取，具体的规则已经写在了处理的第一条</w:t>
        </w:r>
      </w:ins>
    </w:p>
    <w:p w:rsidR="00087D37" w:rsidRPr="003E5350" w:rsidRDefault="00087D37" w:rsidP="00087D37">
      <w:pPr>
        <w:spacing w:after="156"/>
        <w:ind w:firstLine="500"/>
        <w:rPr>
          <w:ins w:id="106" w:author="詹雯岚" w:date="2017-10-09T09:33:00Z"/>
        </w:rPr>
      </w:pPr>
    </w:p>
    <w:p w:rsidR="00087D37" w:rsidRDefault="00087D37" w:rsidP="00087D37">
      <w:pPr>
        <w:pStyle w:val="3"/>
        <w:tabs>
          <w:tab w:val="clear" w:pos="5103"/>
        </w:tabs>
        <w:spacing w:before="156" w:after="156"/>
        <w:ind w:left="0" w:firstLine="0"/>
        <w:jc w:val="left"/>
      </w:pPr>
      <w:bookmarkStart w:id="107" w:name="_Toc495400470"/>
      <w:bookmarkStart w:id="108" w:name="_Toc495403823"/>
      <w:bookmarkStart w:id="109" w:name="_Toc495404742"/>
      <w:bookmarkStart w:id="110" w:name="_Toc495404964"/>
      <w:bookmarkStart w:id="111" w:name="_Toc495405129"/>
      <w:bookmarkStart w:id="112" w:name="_Toc495405161"/>
      <w:bookmarkStart w:id="113" w:name="_Toc495405322"/>
      <w:bookmarkStart w:id="114" w:name="_Toc495405748"/>
      <w:r>
        <w:rPr>
          <w:rFonts w:hint="eastAsia"/>
        </w:rPr>
        <w:t>功能</w:t>
      </w:r>
      <w:r>
        <w:t>(</w:t>
      </w:r>
      <w:r>
        <w:rPr>
          <w:rFonts w:hint="eastAsia"/>
        </w:rPr>
        <w:t>业务</w:t>
      </w:r>
      <w:r>
        <w:t>)</w:t>
      </w:r>
      <w:r>
        <w:rPr>
          <w:rFonts w:hint="eastAsia"/>
        </w:rPr>
        <w:t>流程图</w:t>
      </w:r>
      <w:bookmarkEnd w:id="107"/>
      <w:bookmarkEnd w:id="108"/>
      <w:bookmarkEnd w:id="109"/>
      <w:bookmarkEnd w:id="110"/>
      <w:bookmarkEnd w:id="111"/>
      <w:bookmarkEnd w:id="112"/>
      <w:bookmarkEnd w:id="113"/>
      <w:bookmarkEnd w:id="114"/>
    </w:p>
    <w:p w:rsidR="00087D37" w:rsidRDefault="00AD3151" w:rsidP="00087D37">
      <w:pPr>
        <w:pStyle w:val="afc"/>
      </w:pPr>
      <w:r>
        <w:object w:dxaOrig="10515" w:dyaOrig="10801">
          <v:shape id="_x0000_i1041" type="#_x0000_t75" style="width:441.8pt;height:454.45pt" o:ole="">
            <v:imagedata r:id="rId12" o:title=""/>
          </v:shape>
          <o:OLEObject Type="Embed" ProgID="Visio.Drawing.15" ShapeID="_x0000_i1041" DrawAspect="Content" ObjectID="_1569147853" r:id="rId13"/>
        </w:object>
      </w:r>
    </w:p>
    <w:p w:rsidR="00087D37" w:rsidRPr="0096059B" w:rsidRDefault="00087D37" w:rsidP="00AD3151">
      <w:pPr>
        <w:pStyle w:val="3"/>
        <w:tabs>
          <w:tab w:val="clear" w:pos="5103"/>
        </w:tabs>
        <w:spacing w:before="156" w:after="156"/>
        <w:ind w:left="0" w:firstLine="0"/>
        <w:jc w:val="left"/>
        <w:rPr>
          <w:rFonts w:hint="eastAsia"/>
        </w:rPr>
      </w:pPr>
      <w:bookmarkStart w:id="115" w:name="_Toc495400471"/>
      <w:bookmarkStart w:id="116" w:name="_Toc495403824"/>
      <w:bookmarkStart w:id="117" w:name="_Toc495404743"/>
      <w:bookmarkStart w:id="118" w:name="_Toc495404965"/>
      <w:bookmarkStart w:id="119" w:name="_Toc495405130"/>
      <w:bookmarkStart w:id="120" w:name="_Toc495405162"/>
      <w:bookmarkStart w:id="121" w:name="_Toc495405323"/>
      <w:bookmarkStart w:id="122" w:name="_Toc495405749"/>
      <w:r>
        <w:rPr>
          <w:rFonts w:hint="eastAsia"/>
        </w:rPr>
        <w:lastRenderedPageBreak/>
        <w:t>功能点清单</w:t>
      </w:r>
      <w:bookmarkEnd w:id="115"/>
      <w:bookmarkEnd w:id="116"/>
      <w:bookmarkEnd w:id="117"/>
      <w:bookmarkEnd w:id="118"/>
      <w:bookmarkEnd w:id="119"/>
      <w:bookmarkEnd w:id="120"/>
      <w:bookmarkEnd w:id="121"/>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2771"/>
        <w:gridCol w:w="2763"/>
      </w:tblGrid>
      <w:tr w:rsidR="00087D37" w:rsidTr="00087D37">
        <w:tc>
          <w:tcPr>
            <w:tcW w:w="2762" w:type="dxa"/>
            <w:shd w:val="clear" w:color="auto" w:fill="C0C0C0"/>
            <w:hideMark/>
          </w:tcPr>
          <w:p w:rsidR="00087D37" w:rsidRPr="00DE2C74" w:rsidRDefault="00087D37" w:rsidP="00087D37">
            <w:pPr>
              <w:pStyle w:val="afc"/>
              <w:rPr>
                <w:b/>
                <w:sz w:val="21"/>
              </w:rPr>
            </w:pPr>
            <w:bookmarkStart w:id="123" w:name="_Hlk493162761"/>
            <w:r w:rsidRPr="00DE2C74">
              <w:rPr>
                <w:rFonts w:hint="eastAsia"/>
                <w:b/>
                <w:sz w:val="21"/>
              </w:rPr>
              <w:t>功能</w:t>
            </w:r>
          </w:p>
        </w:tc>
        <w:tc>
          <w:tcPr>
            <w:tcW w:w="2771" w:type="dxa"/>
            <w:shd w:val="clear" w:color="auto" w:fill="C0C0C0"/>
            <w:hideMark/>
          </w:tcPr>
          <w:p w:rsidR="00087D37" w:rsidRPr="00DE2C74" w:rsidRDefault="00087D37" w:rsidP="00087D37">
            <w:pPr>
              <w:pStyle w:val="afc"/>
              <w:rPr>
                <w:b/>
                <w:sz w:val="21"/>
              </w:rPr>
            </w:pPr>
            <w:r w:rsidRPr="00DE2C74">
              <w:rPr>
                <w:rFonts w:hint="eastAsia"/>
                <w:b/>
                <w:sz w:val="21"/>
              </w:rPr>
              <w:t>子功能（栏目）</w:t>
            </w:r>
          </w:p>
        </w:tc>
        <w:tc>
          <w:tcPr>
            <w:tcW w:w="2763" w:type="dxa"/>
            <w:shd w:val="clear" w:color="auto" w:fill="C0C0C0"/>
            <w:hideMark/>
          </w:tcPr>
          <w:p w:rsidR="00087D37" w:rsidRPr="00DE2C74" w:rsidRDefault="00087D37" w:rsidP="00087D37">
            <w:pPr>
              <w:pStyle w:val="afc"/>
              <w:rPr>
                <w:b/>
                <w:sz w:val="21"/>
              </w:rPr>
            </w:pPr>
            <w:r w:rsidRPr="00DE2C74">
              <w:rPr>
                <w:rFonts w:hint="eastAsia"/>
                <w:b/>
                <w:sz w:val="21"/>
              </w:rPr>
              <w:t>功能点描述</w:t>
            </w:r>
          </w:p>
        </w:tc>
      </w:tr>
      <w:tr w:rsidR="00087D37" w:rsidTr="00087D37">
        <w:tc>
          <w:tcPr>
            <w:tcW w:w="2762" w:type="dxa"/>
            <w:vMerge w:val="restart"/>
            <w:vAlign w:val="center"/>
          </w:tcPr>
          <w:p w:rsidR="00087D37" w:rsidRPr="00DE2C74" w:rsidRDefault="00087D37" w:rsidP="00087D37">
            <w:pPr>
              <w:pStyle w:val="afc"/>
              <w:rPr>
                <w:sz w:val="21"/>
              </w:rPr>
            </w:pPr>
            <w:r w:rsidRPr="00DE2C74">
              <w:rPr>
                <w:rFonts w:hint="eastAsia"/>
                <w:sz w:val="21"/>
              </w:rPr>
              <w:t>预警规则管理</w:t>
            </w:r>
          </w:p>
        </w:tc>
        <w:tc>
          <w:tcPr>
            <w:tcW w:w="2771" w:type="dxa"/>
            <w:vMerge w:val="restart"/>
            <w:vAlign w:val="center"/>
          </w:tcPr>
          <w:p w:rsidR="00087D37" w:rsidRPr="00DE2C74" w:rsidRDefault="00087D37" w:rsidP="00087D37">
            <w:pPr>
              <w:pStyle w:val="afc"/>
              <w:rPr>
                <w:sz w:val="21"/>
              </w:rPr>
            </w:pPr>
            <w:r w:rsidRPr="00DE2C74">
              <w:rPr>
                <w:sz w:val="21"/>
              </w:rPr>
              <w:t>1</w:t>
            </w:r>
            <w:r w:rsidRPr="00DE2C74">
              <w:rPr>
                <w:rFonts w:hint="eastAsia"/>
                <w:sz w:val="21"/>
              </w:rPr>
              <w:t>、预警规则配置</w:t>
            </w:r>
          </w:p>
        </w:tc>
        <w:tc>
          <w:tcPr>
            <w:tcW w:w="2763" w:type="dxa"/>
            <w:vAlign w:val="center"/>
          </w:tcPr>
          <w:p w:rsidR="00087D37" w:rsidRPr="0019326C" w:rsidRDefault="00087D37" w:rsidP="00087D37">
            <w:pPr>
              <w:pStyle w:val="afc"/>
              <w:spacing w:line="360" w:lineRule="auto"/>
              <w:jc w:val="left"/>
            </w:pPr>
            <w:r w:rsidRPr="0019326C">
              <w:rPr>
                <w:rFonts w:hint="eastAsia"/>
              </w:rPr>
              <w:t>预警命名</w:t>
            </w:r>
          </w:p>
        </w:tc>
      </w:tr>
      <w:tr w:rsidR="00087D37" w:rsidTr="00087D37">
        <w:tc>
          <w:tcPr>
            <w:tcW w:w="2762" w:type="dxa"/>
            <w:vMerge/>
            <w:vAlign w:val="center"/>
          </w:tcPr>
          <w:p w:rsidR="00087D37" w:rsidRPr="00DE2C74" w:rsidRDefault="00087D37" w:rsidP="00087D37">
            <w:pPr>
              <w:pStyle w:val="afc"/>
              <w:rPr>
                <w:sz w:val="21"/>
              </w:rPr>
            </w:pPr>
          </w:p>
        </w:tc>
        <w:tc>
          <w:tcPr>
            <w:tcW w:w="2771" w:type="dxa"/>
            <w:vMerge/>
            <w:vAlign w:val="center"/>
          </w:tcPr>
          <w:p w:rsidR="00087D37" w:rsidRPr="00DE2C74" w:rsidRDefault="00087D37" w:rsidP="00087D37">
            <w:pPr>
              <w:pStyle w:val="afc"/>
              <w:rPr>
                <w:sz w:val="21"/>
              </w:rPr>
            </w:pPr>
          </w:p>
        </w:tc>
        <w:tc>
          <w:tcPr>
            <w:tcW w:w="2763" w:type="dxa"/>
            <w:vAlign w:val="center"/>
          </w:tcPr>
          <w:p w:rsidR="00087D37" w:rsidRPr="00F52EAD" w:rsidRDefault="00087D37" w:rsidP="00087D37">
            <w:pPr>
              <w:pStyle w:val="afc"/>
              <w:spacing w:line="360" w:lineRule="auto"/>
              <w:jc w:val="left"/>
            </w:pPr>
            <w:r>
              <w:rPr>
                <w:rFonts w:hint="eastAsia"/>
              </w:rPr>
              <w:t>配置预警判断程序参数</w:t>
            </w:r>
          </w:p>
        </w:tc>
      </w:tr>
      <w:tr w:rsidR="00087D37" w:rsidTr="00087D37">
        <w:tc>
          <w:tcPr>
            <w:tcW w:w="2762" w:type="dxa"/>
            <w:vMerge/>
            <w:vAlign w:val="center"/>
          </w:tcPr>
          <w:p w:rsidR="00087D37" w:rsidRPr="00DE2C74" w:rsidRDefault="00087D37" w:rsidP="00087D37">
            <w:pPr>
              <w:pStyle w:val="afc"/>
              <w:rPr>
                <w:sz w:val="21"/>
              </w:rPr>
            </w:pPr>
          </w:p>
        </w:tc>
        <w:tc>
          <w:tcPr>
            <w:tcW w:w="2771" w:type="dxa"/>
            <w:vMerge/>
            <w:vAlign w:val="center"/>
          </w:tcPr>
          <w:p w:rsidR="00087D37" w:rsidRPr="00DE2C74" w:rsidRDefault="00087D37" w:rsidP="00087D37">
            <w:pPr>
              <w:pStyle w:val="afc"/>
              <w:rPr>
                <w:sz w:val="21"/>
              </w:rPr>
            </w:pPr>
          </w:p>
        </w:tc>
        <w:tc>
          <w:tcPr>
            <w:tcW w:w="2763" w:type="dxa"/>
            <w:vAlign w:val="center"/>
          </w:tcPr>
          <w:p w:rsidR="00087D37" w:rsidRPr="00F52EAD" w:rsidRDefault="00087D37" w:rsidP="00087D37">
            <w:pPr>
              <w:pStyle w:val="afc"/>
              <w:spacing w:line="360" w:lineRule="auto"/>
              <w:jc w:val="left"/>
            </w:pPr>
            <w:r>
              <w:rPr>
                <w:rFonts w:hint="eastAsia"/>
              </w:rPr>
              <w:t>配置预警规则开关</w:t>
            </w:r>
          </w:p>
        </w:tc>
      </w:tr>
      <w:tr w:rsidR="00087D37" w:rsidTr="00087D37">
        <w:tc>
          <w:tcPr>
            <w:tcW w:w="2762" w:type="dxa"/>
            <w:vMerge/>
            <w:vAlign w:val="center"/>
          </w:tcPr>
          <w:p w:rsidR="00087D37" w:rsidRPr="00DE2C74" w:rsidRDefault="00087D37" w:rsidP="00087D37">
            <w:pPr>
              <w:pStyle w:val="afc"/>
              <w:rPr>
                <w:sz w:val="21"/>
              </w:rPr>
            </w:pPr>
          </w:p>
        </w:tc>
        <w:tc>
          <w:tcPr>
            <w:tcW w:w="2771" w:type="dxa"/>
            <w:vMerge w:val="restart"/>
            <w:vAlign w:val="center"/>
          </w:tcPr>
          <w:p w:rsidR="00087D37" w:rsidRPr="00DE2C74" w:rsidRDefault="00087D37" w:rsidP="00087D37">
            <w:pPr>
              <w:pStyle w:val="afc"/>
              <w:rPr>
                <w:sz w:val="21"/>
              </w:rPr>
            </w:pPr>
            <w:r w:rsidRPr="00DE2C74">
              <w:rPr>
                <w:sz w:val="21"/>
              </w:rPr>
              <w:t>2</w:t>
            </w:r>
            <w:r w:rsidRPr="00DE2C74">
              <w:rPr>
                <w:rFonts w:hint="eastAsia"/>
                <w:sz w:val="21"/>
              </w:rPr>
              <w:t>、预警规则查询</w:t>
            </w:r>
          </w:p>
        </w:tc>
        <w:tc>
          <w:tcPr>
            <w:tcW w:w="2763" w:type="dxa"/>
            <w:vAlign w:val="center"/>
          </w:tcPr>
          <w:p w:rsidR="00087D37" w:rsidRPr="00F52EAD" w:rsidRDefault="00087D37" w:rsidP="00087D37">
            <w:pPr>
              <w:pStyle w:val="afc"/>
              <w:spacing w:line="360" w:lineRule="auto"/>
              <w:jc w:val="left"/>
            </w:pPr>
            <w:r w:rsidRPr="00F52EAD">
              <w:rPr>
                <w:rFonts w:hint="eastAsia"/>
              </w:rPr>
              <w:t>查询预警</w:t>
            </w:r>
            <w:r>
              <w:rPr>
                <w:rFonts w:hint="eastAsia"/>
              </w:rPr>
              <w:t>规则</w:t>
            </w:r>
          </w:p>
        </w:tc>
      </w:tr>
      <w:tr w:rsidR="00087D37" w:rsidTr="00087D37">
        <w:tc>
          <w:tcPr>
            <w:tcW w:w="2762" w:type="dxa"/>
            <w:vMerge/>
            <w:vAlign w:val="center"/>
          </w:tcPr>
          <w:p w:rsidR="00087D37" w:rsidRPr="00DE2C74" w:rsidRDefault="00087D37" w:rsidP="00087D37">
            <w:pPr>
              <w:pStyle w:val="afc"/>
              <w:rPr>
                <w:sz w:val="21"/>
              </w:rPr>
            </w:pPr>
          </w:p>
        </w:tc>
        <w:tc>
          <w:tcPr>
            <w:tcW w:w="2771" w:type="dxa"/>
            <w:vMerge/>
            <w:vAlign w:val="center"/>
          </w:tcPr>
          <w:p w:rsidR="00087D37" w:rsidRPr="00DE2C74" w:rsidRDefault="00087D37" w:rsidP="00087D37">
            <w:pPr>
              <w:pStyle w:val="afc"/>
              <w:rPr>
                <w:sz w:val="21"/>
              </w:rPr>
            </w:pPr>
          </w:p>
        </w:tc>
        <w:tc>
          <w:tcPr>
            <w:tcW w:w="2763" w:type="dxa"/>
            <w:vAlign w:val="center"/>
          </w:tcPr>
          <w:p w:rsidR="00087D37" w:rsidRPr="00F52EAD" w:rsidRDefault="00087D37" w:rsidP="00087D37">
            <w:pPr>
              <w:pStyle w:val="afc"/>
              <w:spacing w:line="360" w:lineRule="auto"/>
              <w:jc w:val="left"/>
            </w:pPr>
            <w:r w:rsidRPr="00F52EAD">
              <w:rPr>
                <w:rFonts w:hint="eastAsia"/>
              </w:rPr>
              <w:t>查看预警规则详细</w:t>
            </w:r>
          </w:p>
        </w:tc>
      </w:tr>
      <w:tr w:rsidR="00087D37" w:rsidTr="00087D37">
        <w:tc>
          <w:tcPr>
            <w:tcW w:w="2762" w:type="dxa"/>
            <w:vMerge/>
            <w:vAlign w:val="center"/>
            <w:hideMark/>
          </w:tcPr>
          <w:p w:rsidR="00087D37" w:rsidRPr="00DE2C74" w:rsidRDefault="00087D37" w:rsidP="00087D37">
            <w:pPr>
              <w:pStyle w:val="afc"/>
              <w:rPr>
                <w:sz w:val="21"/>
              </w:rPr>
            </w:pPr>
          </w:p>
        </w:tc>
        <w:tc>
          <w:tcPr>
            <w:tcW w:w="2771" w:type="dxa"/>
            <w:vMerge w:val="restart"/>
            <w:vAlign w:val="center"/>
            <w:hideMark/>
          </w:tcPr>
          <w:p w:rsidR="00087D37" w:rsidRPr="00DE2C74" w:rsidRDefault="00087D37" w:rsidP="00087D37">
            <w:pPr>
              <w:pStyle w:val="afc"/>
              <w:rPr>
                <w:sz w:val="21"/>
              </w:rPr>
            </w:pPr>
            <w:r w:rsidRPr="00DE2C74">
              <w:rPr>
                <w:sz w:val="21"/>
              </w:rPr>
              <w:t>3</w:t>
            </w:r>
            <w:r w:rsidRPr="00DE2C74">
              <w:rPr>
                <w:rFonts w:hint="eastAsia"/>
                <w:sz w:val="21"/>
              </w:rPr>
              <w:t>、预警规则管理</w:t>
            </w:r>
          </w:p>
        </w:tc>
        <w:tc>
          <w:tcPr>
            <w:tcW w:w="2763" w:type="dxa"/>
            <w:vAlign w:val="center"/>
          </w:tcPr>
          <w:p w:rsidR="00087D37" w:rsidRDefault="00087D37" w:rsidP="00087D37">
            <w:pPr>
              <w:pStyle w:val="afc"/>
              <w:spacing w:line="360" w:lineRule="auto"/>
              <w:jc w:val="left"/>
            </w:pPr>
            <w:r w:rsidRPr="00F52EAD">
              <w:rPr>
                <w:rFonts w:hint="eastAsia"/>
              </w:rPr>
              <w:t>查询预警规则</w:t>
            </w:r>
          </w:p>
        </w:tc>
      </w:tr>
      <w:tr w:rsidR="00087D37" w:rsidTr="00087D37">
        <w:tc>
          <w:tcPr>
            <w:tcW w:w="2762" w:type="dxa"/>
            <w:vMerge/>
            <w:vAlign w:val="center"/>
          </w:tcPr>
          <w:p w:rsidR="00087D37" w:rsidRDefault="00087D37" w:rsidP="00087D37">
            <w:pPr>
              <w:pStyle w:val="afc"/>
            </w:pPr>
          </w:p>
        </w:tc>
        <w:tc>
          <w:tcPr>
            <w:tcW w:w="2771" w:type="dxa"/>
            <w:vMerge/>
            <w:vAlign w:val="center"/>
          </w:tcPr>
          <w:p w:rsidR="00087D37" w:rsidRDefault="00087D37" w:rsidP="00087D37">
            <w:pPr>
              <w:pStyle w:val="afc"/>
            </w:pPr>
          </w:p>
        </w:tc>
        <w:tc>
          <w:tcPr>
            <w:tcW w:w="2763" w:type="dxa"/>
            <w:vAlign w:val="center"/>
          </w:tcPr>
          <w:p w:rsidR="00087D37" w:rsidRPr="00F52EAD" w:rsidRDefault="00087D37" w:rsidP="00087D37">
            <w:pPr>
              <w:pStyle w:val="afc"/>
              <w:spacing w:line="360" w:lineRule="auto"/>
              <w:jc w:val="left"/>
            </w:pPr>
            <w:r w:rsidRPr="00F52EAD">
              <w:rPr>
                <w:rFonts w:hint="eastAsia"/>
              </w:rPr>
              <w:t>查看预警规则详细</w:t>
            </w:r>
          </w:p>
        </w:tc>
      </w:tr>
      <w:tr w:rsidR="00087D37" w:rsidTr="00087D37">
        <w:tc>
          <w:tcPr>
            <w:tcW w:w="2762" w:type="dxa"/>
            <w:vMerge/>
            <w:vAlign w:val="center"/>
          </w:tcPr>
          <w:p w:rsidR="00087D37" w:rsidRDefault="00087D37" w:rsidP="00087D37">
            <w:pPr>
              <w:pStyle w:val="afc"/>
            </w:pPr>
          </w:p>
        </w:tc>
        <w:tc>
          <w:tcPr>
            <w:tcW w:w="2771" w:type="dxa"/>
            <w:vMerge/>
            <w:vAlign w:val="center"/>
          </w:tcPr>
          <w:p w:rsidR="00087D37" w:rsidRDefault="00087D37" w:rsidP="00087D37">
            <w:pPr>
              <w:pStyle w:val="afc"/>
            </w:pPr>
          </w:p>
        </w:tc>
        <w:tc>
          <w:tcPr>
            <w:tcW w:w="2763" w:type="dxa"/>
            <w:vAlign w:val="center"/>
          </w:tcPr>
          <w:p w:rsidR="00087D37" w:rsidRPr="00F52EAD" w:rsidRDefault="00087D37" w:rsidP="00087D37">
            <w:pPr>
              <w:pStyle w:val="afc"/>
              <w:spacing w:line="360" w:lineRule="auto"/>
              <w:jc w:val="left"/>
            </w:pPr>
            <w:r w:rsidRPr="00F52EAD">
              <w:rPr>
                <w:rFonts w:hint="eastAsia"/>
              </w:rPr>
              <w:t>修改预警规则</w:t>
            </w:r>
          </w:p>
        </w:tc>
      </w:tr>
      <w:tr w:rsidR="00087D37" w:rsidTr="00087D37">
        <w:tc>
          <w:tcPr>
            <w:tcW w:w="2762" w:type="dxa"/>
            <w:vMerge/>
            <w:vAlign w:val="center"/>
          </w:tcPr>
          <w:p w:rsidR="00087D37" w:rsidRDefault="00087D37" w:rsidP="00087D37">
            <w:pPr>
              <w:pStyle w:val="afc"/>
            </w:pPr>
          </w:p>
        </w:tc>
        <w:tc>
          <w:tcPr>
            <w:tcW w:w="2771" w:type="dxa"/>
            <w:vMerge/>
            <w:vAlign w:val="center"/>
          </w:tcPr>
          <w:p w:rsidR="00087D37" w:rsidRDefault="00087D37" w:rsidP="00087D37">
            <w:pPr>
              <w:pStyle w:val="afc"/>
            </w:pPr>
          </w:p>
        </w:tc>
        <w:tc>
          <w:tcPr>
            <w:tcW w:w="2763" w:type="dxa"/>
            <w:vAlign w:val="center"/>
          </w:tcPr>
          <w:p w:rsidR="00087D37" w:rsidRPr="00F52EAD" w:rsidRDefault="00087D37" w:rsidP="00087D37">
            <w:pPr>
              <w:pStyle w:val="afc"/>
              <w:spacing w:line="360" w:lineRule="auto"/>
              <w:jc w:val="left"/>
            </w:pPr>
            <w:r w:rsidRPr="00F52EAD">
              <w:rPr>
                <w:rFonts w:hint="eastAsia"/>
              </w:rPr>
              <w:t>禁用预警</w:t>
            </w:r>
          </w:p>
        </w:tc>
      </w:tr>
      <w:tr w:rsidR="00087D37" w:rsidTr="00087D37">
        <w:tc>
          <w:tcPr>
            <w:tcW w:w="2762" w:type="dxa"/>
            <w:vMerge/>
            <w:vAlign w:val="center"/>
          </w:tcPr>
          <w:p w:rsidR="00087D37" w:rsidRDefault="00087D37" w:rsidP="00087D37">
            <w:pPr>
              <w:pStyle w:val="afc"/>
            </w:pPr>
          </w:p>
        </w:tc>
        <w:tc>
          <w:tcPr>
            <w:tcW w:w="2771" w:type="dxa"/>
            <w:vMerge/>
            <w:vAlign w:val="center"/>
          </w:tcPr>
          <w:p w:rsidR="00087D37" w:rsidRDefault="00087D37" w:rsidP="00087D37">
            <w:pPr>
              <w:pStyle w:val="afc"/>
            </w:pPr>
          </w:p>
        </w:tc>
        <w:tc>
          <w:tcPr>
            <w:tcW w:w="2763" w:type="dxa"/>
            <w:vAlign w:val="center"/>
          </w:tcPr>
          <w:p w:rsidR="00087D37" w:rsidRPr="00F52EAD" w:rsidRDefault="00087D37" w:rsidP="00087D37">
            <w:pPr>
              <w:pStyle w:val="afc"/>
              <w:spacing w:line="360" w:lineRule="auto"/>
              <w:jc w:val="left"/>
            </w:pPr>
            <w:r w:rsidRPr="00F52EAD">
              <w:rPr>
                <w:rFonts w:hint="eastAsia"/>
              </w:rPr>
              <w:t>启用预警</w:t>
            </w:r>
          </w:p>
        </w:tc>
      </w:tr>
      <w:tr w:rsidR="00087D37" w:rsidTr="00087D37">
        <w:tc>
          <w:tcPr>
            <w:tcW w:w="2762" w:type="dxa"/>
            <w:vMerge/>
            <w:vAlign w:val="center"/>
          </w:tcPr>
          <w:p w:rsidR="00087D37" w:rsidRDefault="00087D37" w:rsidP="00087D37">
            <w:pPr>
              <w:pStyle w:val="afc"/>
            </w:pPr>
          </w:p>
        </w:tc>
        <w:tc>
          <w:tcPr>
            <w:tcW w:w="2771" w:type="dxa"/>
            <w:vMerge/>
            <w:vAlign w:val="center"/>
          </w:tcPr>
          <w:p w:rsidR="00087D37" w:rsidRDefault="00087D37" w:rsidP="00087D37">
            <w:pPr>
              <w:pStyle w:val="afc"/>
            </w:pPr>
          </w:p>
        </w:tc>
        <w:tc>
          <w:tcPr>
            <w:tcW w:w="2763" w:type="dxa"/>
            <w:vAlign w:val="center"/>
          </w:tcPr>
          <w:p w:rsidR="00087D37" w:rsidRPr="00F52EAD" w:rsidRDefault="00087D37" w:rsidP="00087D37">
            <w:pPr>
              <w:pStyle w:val="afc"/>
              <w:spacing w:line="360" w:lineRule="auto"/>
              <w:jc w:val="left"/>
            </w:pPr>
            <w:r w:rsidRPr="00F52EAD">
              <w:rPr>
                <w:rFonts w:hint="eastAsia"/>
              </w:rPr>
              <w:t>删除预警</w:t>
            </w:r>
          </w:p>
        </w:tc>
      </w:tr>
      <w:bookmarkEnd w:id="123"/>
    </w:tbl>
    <w:p w:rsidR="00087D37" w:rsidRDefault="00087D37" w:rsidP="00087D37">
      <w:pPr>
        <w:spacing w:after="156"/>
        <w:ind w:firstLine="500"/>
      </w:pPr>
    </w:p>
    <w:p w:rsidR="00087D37" w:rsidRDefault="00087D37" w:rsidP="00087D37">
      <w:pPr>
        <w:pStyle w:val="3"/>
        <w:tabs>
          <w:tab w:val="clear" w:pos="5103"/>
        </w:tabs>
        <w:spacing w:before="156" w:after="156"/>
        <w:ind w:left="0" w:firstLine="0"/>
        <w:jc w:val="left"/>
      </w:pPr>
      <w:bookmarkStart w:id="124" w:name="_Toc495400472"/>
      <w:bookmarkStart w:id="125" w:name="_Toc495403825"/>
      <w:bookmarkStart w:id="126" w:name="_Toc495404744"/>
      <w:bookmarkStart w:id="127" w:name="_Toc495404966"/>
      <w:bookmarkStart w:id="128" w:name="_Toc495405131"/>
      <w:bookmarkStart w:id="129" w:name="_Toc495405163"/>
      <w:bookmarkStart w:id="130" w:name="_Toc495405324"/>
      <w:bookmarkStart w:id="131" w:name="_Toc495405750"/>
      <w:r>
        <w:rPr>
          <w:rFonts w:hint="eastAsia"/>
        </w:rPr>
        <w:t>功能详细描述</w:t>
      </w:r>
      <w:bookmarkEnd w:id="124"/>
      <w:bookmarkEnd w:id="125"/>
      <w:bookmarkEnd w:id="126"/>
      <w:bookmarkEnd w:id="127"/>
      <w:bookmarkEnd w:id="128"/>
      <w:bookmarkEnd w:id="129"/>
      <w:bookmarkEnd w:id="130"/>
      <w:bookmarkEnd w:id="131"/>
    </w:p>
    <w:p w:rsidR="00087D37" w:rsidRPr="001F31C8" w:rsidRDefault="00087D37" w:rsidP="00087D37">
      <w:pPr>
        <w:pStyle w:val="4"/>
        <w:tabs>
          <w:tab w:val="clear" w:pos="5103"/>
        </w:tabs>
        <w:jc w:val="left"/>
        <w:rPr>
          <w:ins w:id="132" w:author="詹雯岚" w:date="2017-10-09T09:45:00Z"/>
        </w:rPr>
      </w:pPr>
      <w:bookmarkStart w:id="133" w:name="_Toc495400473"/>
      <w:bookmarkStart w:id="134" w:name="_Toc495404745"/>
      <w:bookmarkStart w:id="135" w:name="_Toc495405132"/>
      <w:bookmarkStart w:id="136" w:name="_Toc495405164"/>
      <w:bookmarkStart w:id="137" w:name="_Toc495405325"/>
      <w:bookmarkStart w:id="138" w:name="_Toc495405751"/>
      <w:r w:rsidRPr="001F31C8">
        <w:rPr>
          <w:rFonts w:hint="eastAsia"/>
        </w:rPr>
        <w:t>预警规则配置</w:t>
      </w:r>
      <w:bookmarkEnd w:id="133"/>
      <w:bookmarkEnd w:id="134"/>
      <w:bookmarkEnd w:id="135"/>
      <w:bookmarkEnd w:id="136"/>
      <w:bookmarkEnd w:id="137"/>
      <w:bookmarkEnd w:id="138"/>
    </w:p>
    <w:p w:rsidR="00087D37" w:rsidRPr="001F31C8" w:rsidRDefault="00087D37" w:rsidP="00087D37">
      <w:pPr>
        <w:pStyle w:val="13"/>
        <w:numPr>
          <w:ilvl w:val="0"/>
          <w:numId w:val="15"/>
        </w:numPr>
        <w:spacing w:before="156" w:after="156"/>
        <w:rPr>
          <w:b w:val="0"/>
        </w:rPr>
      </w:pPr>
      <w:r w:rsidRPr="00DB2DD6">
        <w:rPr>
          <w:rFonts w:hint="eastAsia"/>
        </w:rPr>
        <w:t>功能点描述：</w:t>
      </w:r>
      <w:r w:rsidRPr="001F31C8">
        <w:rPr>
          <w:rFonts w:hint="eastAsia"/>
          <w:b w:val="0"/>
        </w:rPr>
        <w:t>产品经理配置预警规则</w:t>
      </w:r>
    </w:p>
    <w:p w:rsidR="00087D37" w:rsidRPr="001F31C8" w:rsidRDefault="00087D37" w:rsidP="00087D37">
      <w:pPr>
        <w:pStyle w:val="13"/>
        <w:numPr>
          <w:ilvl w:val="0"/>
          <w:numId w:val="15"/>
        </w:numPr>
        <w:spacing w:before="156" w:after="156"/>
        <w:rPr>
          <w:b w:val="0"/>
        </w:rPr>
      </w:pPr>
      <w:r w:rsidRPr="001F31C8">
        <w:rPr>
          <w:rFonts w:hint="eastAsia"/>
        </w:rPr>
        <w:t>使用角色</w:t>
      </w:r>
      <w:r>
        <w:rPr>
          <w:rFonts w:hint="eastAsia"/>
        </w:rPr>
        <w:t>：</w:t>
      </w:r>
      <w:r w:rsidRPr="001F31C8">
        <w:rPr>
          <w:rFonts w:hint="eastAsia"/>
          <w:b w:val="0"/>
        </w:rPr>
        <w:t>产品经理</w:t>
      </w:r>
    </w:p>
    <w:p w:rsidR="00087D37" w:rsidRDefault="00087D37" w:rsidP="00AD3151">
      <w:pPr>
        <w:pStyle w:val="afa"/>
        <w:widowControl/>
        <w:numPr>
          <w:ilvl w:val="0"/>
          <w:numId w:val="15"/>
        </w:numPr>
        <w:spacing w:afterLines="50" w:after="156"/>
        <w:ind w:firstLineChars="0"/>
        <w:jc w:val="left"/>
        <w:rPr>
          <w:rFonts w:hint="eastAsia"/>
        </w:rPr>
      </w:pPr>
      <w:r w:rsidRPr="001F31C8">
        <w:rPr>
          <w:rStyle w:val="14"/>
          <w:rFonts w:hint="eastAsia"/>
        </w:rPr>
        <w:t>配置的参</w:t>
      </w:r>
      <w:r w:rsidRPr="001F31C8">
        <w:rPr>
          <w:rFonts w:hint="eastAsia"/>
          <w:b/>
        </w:rPr>
        <w:t>数</w:t>
      </w:r>
      <w:r>
        <w:rPr>
          <w:rFonts w:hint="eastAsia"/>
        </w:rPr>
        <w:t>：</w:t>
      </w:r>
    </w:p>
    <w:tbl>
      <w:tblPr>
        <w:tblStyle w:val="af5"/>
        <w:tblW w:w="8359" w:type="dxa"/>
        <w:jc w:val="center"/>
        <w:tblLook w:val="04A0" w:firstRow="1" w:lastRow="0" w:firstColumn="1" w:lastColumn="0" w:noHBand="0" w:noVBand="1"/>
      </w:tblPr>
      <w:tblGrid>
        <w:gridCol w:w="1259"/>
        <w:gridCol w:w="1264"/>
        <w:gridCol w:w="1016"/>
        <w:gridCol w:w="1701"/>
        <w:gridCol w:w="1559"/>
        <w:gridCol w:w="1560"/>
      </w:tblGrid>
      <w:tr w:rsidR="00087D37" w:rsidRPr="001F31C8" w:rsidTr="00087D37">
        <w:trPr>
          <w:jc w:val="center"/>
        </w:trPr>
        <w:tc>
          <w:tcPr>
            <w:tcW w:w="1259"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字段名称</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字段类型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默认值</w:t>
            </w:r>
          </w:p>
        </w:tc>
        <w:tc>
          <w:tcPr>
            <w:tcW w:w="1701"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输入范围</w:t>
            </w:r>
          </w:p>
        </w:tc>
        <w:tc>
          <w:tcPr>
            <w:tcW w:w="1559"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字段描述</w:t>
            </w:r>
          </w:p>
        </w:tc>
        <w:tc>
          <w:tcPr>
            <w:tcW w:w="1560"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字段间关系</w:t>
            </w: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变量名称</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字符型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无</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只能从给定的字段中选择（具体规则请见处理第一条）</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即监控变量</w:t>
            </w:r>
            <w:r w:rsidRPr="001F31C8">
              <w:rPr>
                <w:rFonts w:asciiTheme="minorEastAsia" w:eastAsiaTheme="minorEastAsia" w:hAnsiTheme="minorEastAsia" w:hint="eastAsia"/>
                <w:sz w:val="21"/>
              </w:rPr>
              <w:t>的</w:t>
            </w:r>
            <w:r w:rsidRPr="001F31C8">
              <w:rPr>
                <w:rFonts w:asciiTheme="minorEastAsia" w:eastAsiaTheme="minorEastAsia" w:hAnsiTheme="minorEastAsia"/>
                <w:sz w:val="21"/>
              </w:rPr>
              <w:t>名称</w:t>
            </w:r>
            <w:r w:rsidRPr="001F31C8">
              <w:rPr>
                <w:rFonts w:asciiTheme="minorEastAsia" w:eastAsiaTheme="minorEastAsia" w:hAnsiTheme="minorEastAsia"/>
                <w:sz w:val="21"/>
              </w:rPr>
              <w:tab/>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最大值</w:t>
            </w:r>
            <w:r w:rsidRPr="001F31C8">
              <w:rPr>
                <w:rFonts w:asciiTheme="minorEastAsia" w:eastAsiaTheme="minorEastAsia" w:hAnsiTheme="minorEastAsia"/>
                <w:sz w:val="21"/>
              </w:rPr>
              <w:tab/>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数值型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无</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无</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超阈值预警</w:t>
            </w:r>
            <w:r w:rsidRPr="001F31C8">
              <w:rPr>
                <w:rFonts w:asciiTheme="minorEastAsia" w:eastAsiaTheme="minorEastAsia" w:hAnsiTheme="minorEastAsia"/>
                <w:sz w:val="21"/>
              </w:rPr>
              <w:tab/>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如果变量名称对应的值大于该数值，则超出阈值</w:t>
            </w: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最小值</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数值型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无</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无</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超阈值预警</w:t>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如果变量名称对应的值小于该数值，则超出阈值</w:t>
            </w: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lastRenderedPageBreak/>
              <w:t>查询频率</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数值型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1天</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&gt;0秒</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查询变量名称对应值的频率</w:t>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最高预警等级</w:t>
            </w:r>
            <w:r w:rsidRPr="001F31C8">
              <w:rPr>
                <w:rFonts w:asciiTheme="minorEastAsia" w:eastAsiaTheme="minorEastAsia" w:hAnsiTheme="minorEastAsia"/>
                <w:sz w:val="21"/>
              </w:rPr>
              <w:tab/>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数值型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1</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1&lt;=最高预警等级&lt;=6</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该预警规则可以出发的预警最高等级</w:t>
            </w:r>
            <w:r w:rsidRPr="001F31C8">
              <w:rPr>
                <w:rFonts w:asciiTheme="minorEastAsia" w:eastAsiaTheme="minorEastAsia" w:hAnsiTheme="minorEastAsia"/>
                <w:sz w:val="21"/>
              </w:rPr>
              <w:tab/>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sz w:val="21"/>
              </w:rPr>
              <w:t>触发各预警等级的时间间隔</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数值型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sz w:val="21"/>
              </w:rPr>
              <w:t>1天</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大于查询频率</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最高等级不为1时有多个</w:t>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预警名称</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hint="eastAsia"/>
                <w:sz w:val="21"/>
              </w:rPr>
              <w:t>字符型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hint="eastAsia"/>
                <w:sz w:val="21"/>
              </w:rPr>
              <w:t>无</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必填项目，唯一值</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是每一个规则的唯一标识</w:t>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p>
        </w:tc>
      </w:tr>
      <w:tr w:rsidR="00087D37" w:rsidRPr="001F31C8" w:rsidTr="00087D37">
        <w:trPr>
          <w:jc w:val="center"/>
        </w:trPr>
        <w:tc>
          <w:tcPr>
            <w:tcW w:w="12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是否开启预警</w:t>
            </w:r>
          </w:p>
        </w:tc>
        <w:tc>
          <w:tcPr>
            <w:tcW w:w="1264"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hint="eastAsia"/>
                <w:sz w:val="21"/>
              </w:rPr>
              <w:t>数值型</w:t>
            </w:r>
          </w:p>
        </w:tc>
        <w:tc>
          <w:tcPr>
            <w:tcW w:w="1016" w:type="dxa"/>
            <w:vAlign w:val="center"/>
          </w:tcPr>
          <w:p w:rsidR="00087D37" w:rsidRPr="001F31C8" w:rsidRDefault="00087D37" w:rsidP="00087D37">
            <w:pPr>
              <w:pStyle w:val="afc"/>
              <w:rPr>
                <w:rFonts w:asciiTheme="minorEastAsia" w:eastAsiaTheme="minorEastAsia" w:hAnsiTheme="minorEastAsia"/>
                <w:sz w:val="21"/>
              </w:rPr>
            </w:pPr>
            <w:r w:rsidRPr="001F31C8">
              <w:rPr>
                <w:rFonts w:asciiTheme="minorEastAsia" w:eastAsiaTheme="minorEastAsia" w:hAnsiTheme="minorEastAsia" w:hint="eastAsia"/>
                <w:sz w:val="21"/>
              </w:rPr>
              <w:t>1</w:t>
            </w:r>
          </w:p>
        </w:tc>
        <w:tc>
          <w:tcPr>
            <w:tcW w:w="1701"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0,1，-</w:t>
            </w:r>
            <w:r w:rsidRPr="001F31C8">
              <w:rPr>
                <w:rFonts w:asciiTheme="minorEastAsia" w:eastAsiaTheme="minorEastAsia" w:hAnsiTheme="minorEastAsia"/>
                <w:sz w:val="21"/>
              </w:rPr>
              <w:t>1</w:t>
            </w:r>
          </w:p>
        </w:tc>
        <w:tc>
          <w:tcPr>
            <w:tcW w:w="1559" w:type="dxa"/>
            <w:vAlign w:val="center"/>
          </w:tcPr>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0：关闭</w:t>
            </w:r>
          </w:p>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1：开启</w:t>
            </w:r>
          </w:p>
          <w:p w:rsidR="00087D37" w:rsidRPr="001F31C8" w:rsidRDefault="00087D37" w:rsidP="00087D37">
            <w:pPr>
              <w:pStyle w:val="afc"/>
              <w:jc w:val="left"/>
              <w:rPr>
                <w:rFonts w:asciiTheme="minorEastAsia" w:eastAsiaTheme="minorEastAsia" w:hAnsiTheme="minorEastAsia"/>
                <w:sz w:val="21"/>
              </w:rPr>
            </w:pPr>
            <w:r w:rsidRPr="001F31C8">
              <w:rPr>
                <w:rFonts w:asciiTheme="minorEastAsia" w:eastAsiaTheme="minorEastAsia" w:hAnsiTheme="minorEastAsia" w:hint="eastAsia"/>
                <w:sz w:val="21"/>
              </w:rPr>
              <w:t>-</w:t>
            </w:r>
            <w:r w:rsidRPr="001F31C8">
              <w:rPr>
                <w:rFonts w:asciiTheme="minorEastAsia" w:eastAsiaTheme="minorEastAsia" w:hAnsiTheme="minorEastAsia"/>
                <w:sz w:val="21"/>
              </w:rPr>
              <w:t>1</w:t>
            </w:r>
            <w:r w:rsidRPr="001F31C8">
              <w:rPr>
                <w:rFonts w:asciiTheme="minorEastAsia" w:eastAsiaTheme="minorEastAsia" w:hAnsiTheme="minorEastAsia" w:hint="eastAsia"/>
                <w:sz w:val="21"/>
              </w:rPr>
              <w:t>：逻辑删除</w:t>
            </w:r>
          </w:p>
        </w:tc>
        <w:tc>
          <w:tcPr>
            <w:tcW w:w="1560" w:type="dxa"/>
            <w:vAlign w:val="center"/>
          </w:tcPr>
          <w:p w:rsidR="00087D37" w:rsidRPr="001F31C8" w:rsidRDefault="00087D37" w:rsidP="00087D37">
            <w:pPr>
              <w:pStyle w:val="afc"/>
              <w:jc w:val="left"/>
              <w:rPr>
                <w:rFonts w:asciiTheme="minorEastAsia" w:eastAsiaTheme="minorEastAsia" w:hAnsiTheme="minorEastAsia"/>
                <w:sz w:val="21"/>
              </w:rPr>
            </w:pPr>
          </w:p>
        </w:tc>
      </w:tr>
    </w:tbl>
    <w:p w:rsidR="00087D37" w:rsidRPr="00206F1E" w:rsidRDefault="00087D37" w:rsidP="00AD3151">
      <w:pPr>
        <w:pStyle w:val="afa"/>
        <w:numPr>
          <w:ilvl w:val="0"/>
          <w:numId w:val="59"/>
        </w:numPr>
        <w:ind w:firstLineChars="0"/>
      </w:pPr>
      <w:r>
        <w:rPr>
          <w:rFonts w:hint="eastAsia"/>
        </w:rPr>
        <w:t>一个预警规则可能由多个监控的变量组成，则每个变量名称与其对应的最大值最小值为一组，每组之间用</w:t>
      </w:r>
      <w:r>
        <w:rPr>
          <w:rFonts w:hint="eastAsia"/>
        </w:rPr>
        <w:t>and</w:t>
      </w:r>
      <w:r>
        <w:rPr>
          <w:rFonts w:hint="eastAsia"/>
        </w:rPr>
        <w:t>或者</w:t>
      </w:r>
      <w:r>
        <w:rPr>
          <w:rFonts w:hint="eastAsia"/>
        </w:rPr>
        <w:t>or</w:t>
      </w:r>
      <w:r>
        <w:rPr>
          <w:rFonts w:hint="eastAsia"/>
        </w:rPr>
        <w:t>连接</w:t>
      </w:r>
      <w:r w:rsidRPr="00AD3151">
        <w:rPr>
          <w:sz w:val="13"/>
        </w:rPr>
        <w:tab/>
      </w:r>
      <w:r w:rsidRPr="00AD3151">
        <w:rPr>
          <w:sz w:val="13"/>
        </w:rPr>
        <w:tab/>
        <w:t xml:space="preserve">   </w:t>
      </w:r>
    </w:p>
    <w:p w:rsidR="00087D37" w:rsidRDefault="00087D37" w:rsidP="00087D37">
      <w:pPr>
        <w:pStyle w:val="13"/>
        <w:numPr>
          <w:ilvl w:val="0"/>
          <w:numId w:val="15"/>
        </w:numPr>
        <w:spacing w:before="156" w:after="156"/>
      </w:pPr>
      <w:r w:rsidRPr="001F31C8">
        <w:rPr>
          <w:rFonts w:hint="eastAsia"/>
        </w:rPr>
        <w:t>处理</w:t>
      </w:r>
      <w:r>
        <w:rPr>
          <w:rFonts w:hint="eastAsia"/>
        </w:rPr>
        <w:t>：</w:t>
      </w:r>
    </w:p>
    <w:p w:rsidR="00087D37" w:rsidRDefault="00087D37" w:rsidP="00087D37">
      <w:pPr>
        <w:pStyle w:val="afa"/>
        <w:widowControl/>
        <w:numPr>
          <w:ilvl w:val="1"/>
          <w:numId w:val="16"/>
        </w:numPr>
        <w:spacing w:afterLines="50" w:after="156"/>
        <w:ind w:firstLineChars="0"/>
        <w:jc w:val="left"/>
        <w:rPr>
          <w:ins w:id="139" w:author="詹雯岚" w:date="2017-09-18T09:32:00Z"/>
        </w:rPr>
      </w:pPr>
      <w:r>
        <w:rPr>
          <w:rFonts w:hint="eastAsia"/>
        </w:rPr>
        <w:t>梳理字段表</w:t>
      </w:r>
      <w:ins w:id="140" w:author="詹雯岚" w:date="2017-10-09T15:52:00Z">
        <w:r>
          <w:rPr>
            <w:rFonts w:hint="eastAsia"/>
          </w:rPr>
          <w:t>（该表包含数据的物理名称</w:t>
        </w:r>
      </w:ins>
      <w:ins w:id="141" w:author="詹雯岚" w:date="2017-10-09T16:02:00Z">
        <w:r>
          <w:rPr>
            <w:rFonts w:hint="eastAsia"/>
          </w:rPr>
          <w:t>、</w:t>
        </w:r>
      </w:ins>
      <w:ins w:id="142" w:author="詹雯岚" w:date="2017-10-09T16:00:00Z">
        <w:r>
          <w:rPr>
            <w:rFonts w:hint="eastAsia"/>
          </w:rPr>
          <w:t>数据</w:t>
        </w:r>
      </w:ins>
      <w:ins w:id="143" w:author="詹雯岚" w:date="2017-10-09T16:02:00Z">
        <w:r>
          <w:rPr>
            <w:rFonts w:hint="eastAsia"/>
          </w:rPr>
          <w:t>来源点（包括：</w:t>
        </w:r>
      </w:ins>
      <w:ins w:id="144" w:author="詹雯岚" w:date="2017-10-09T16:04:00Z">
        <w:r>
          <w:rPr>
            <w:rFonts w:hint="eastAsia"/>
          </w:rPr>
          <w:t>工厂名称、</w:t>
        </w:r>
      </w:ins>
      <w:ins w:id="145" w:author="詹雯岚" w:date="2017-10-09T16:02:00Z">
        <w:r>
          <w:rPr>
            <w:rFonts w:hint="eastAsia"/>
          </w:rPr>
          <w:t>工厂</w:t>
        </w:r>
      </w:ins>
      <w:ins w:id="146" w:author="詹雯岚" w:date="2017-10-09T16:03:00Z">
        <w:r>
          <w:rPr>
            <w:rFonts w:hint="eastAsia"/>
          </w:rPr>
          <w:t>ID</w:t>
        </w:r>
        <w:r>
          <w:rPr>
            <w:rFonts w:hint="eastAsia"/>
          </w:rPr>
          <w:t>、工段、</w:t>
        </w:r>
      </w:ins>
      <w:ins w:id="147" w:author="詹雯岚" w:date="2017-10-09T16:04:00Z">
        <w:r>
          <w:rPr>
            <w:rFonts w:hint="eastAsia"/>
          </w:rPr>
          <w:t>设备型号、</w:t>
        </w:r>
      </w:ins>
      <w:ins w:id="148" w:author="詹雯岚" w:date="2017-10-09T16:03:00Z">
        <w:r>
          <w:rPr>
            <w:rFonts w:hint="eastAsia"/>
          </w:rPr>
          <w:t>设备</w:t>
        </w:r>
        <w:r>
          <w:rPr>
            <w:rFonts w:hint="eastAsia"/>
          </w:rPr>
          <w:t>ID</w:t>
        </w:r>
      </w:ins>
      <w:ins w:id="149" w:author="詹雯岚" w:date="2017-10-09T16:06:00Z">
        <w:r>
          <w:rPr>
            <w:rFonts w:hint="eastAsia"/>
          </w:rPr>
          <w:t>、属性</w:t>
        </w:r>
      </w:ins>
      <w:ins w:id="150" w:author="詹雯岚" w:date="2017-10-09T16:02:00Z">
        <w:r>
          <w:rPr>
            <w:rFonts w:hint="eastAsia"/>
          </w:rPr>
          <w:t>）、</w:t>
        </w:r>
      </w:ins>
      <w:ins w:id="151" w:author="詹雯岚" w:date="2017-10-09T15:52:00Z">
        <w:r>
          <w:rPr>
            <w:rFonts w:hint="eastAsia"/>
          </w:rPr>
          <w:t>数据</w:t>
        </w:r>
      </w:ins>
      <w:ins w:id="152" w:author="詹雯岚" w:date="2017-10-09T16:02:00Z">
        <w:r>
          <w:rPr>
            <w:rFonts w:hint="eastAsia"/>
          </w:rPr>
          <w:t>地址</w:t>
        </w:r>
      </w:ins>
      <w:ins w:id="153" w:author="詹雯岚" w:date="2017-10-09T15:52:00Z">
        <w:r>
          <w:rPr>
            <w:rFonts w:hint="eastAsia"/>
          </w:rPr>
          <w:t>：</w:t>
        </w:r>
      </w:ins>
      <w:ins w:id="154" w:author="詹雯岚" w:date="2017-10-09T16:05:00Z">
        <w:r>
          <w:rPr>
            <w:rFonts w:hint="eastAsia"/>
          </w:rPr>
          <w:t>服务器地址、</w:t>
        </w:r>
      </w:ins>
      <w:ins w:id="155" w:author="詹雯岚" w:date="2017-10-09T15:52:00Z">
        <w:r>
          <w:rPr>
            <w:rFonts w:hint="eastAsia"/>
          </w:rPr>
          <w:t>数据库</w:t>
        </w:r>
      </w:ins>
      <w:ins w:id="156" w:author="詹雯岚" w:date="2017-10-09T16:05:00Z">
        <w:r>
          <w:rPr>
            <w:rFonts w:hint="eastAsia"/>
          </w:rPr>
          <w:t>名称</w:t>
        </w:r>
      </w:ins>
      <w:ins w:id="157" w:author="詹雯岚" w:date="2017-10-09T15:52:00Z">
        <w:r>
          <w:rPr>
            <w:rFonts w:hint="eastAsia"/>
          </w:rPr>
          <w:t>、数据</w:t>
        </w:r>
      </w:ins>
      <w:ins w:id="158" w:author="詹雯岚" w:date="2017-10-09T15:53:00Z">
        <w:r>
          <w:rPr>
            <w:rFonts w:hint="eastAsia"/>
          </w:rPr>
          <w:t>表</w:t>
        </w:r>
      </w:ins>
      <w:ins w:id="159" w:author="詹雯岚" w:date="2017-10-09T16:05:00Z">
        <w:r>
          <w:rPr>
            <w:rFonts w:hint="eastAsia"/>
          </w:rPr>
          <w:t>的名称、数据表字段</w:t>
        </w:r>
      </w:ins>
      <w:ins w:id="160" w:author="詹雯岚" w:date="2017-10-09T15:52:00Z">
        <w:r>
          <w:rPr>
            <w:rFonts w:hint="eastAsia"/>
          </w:rPr>
          <w:t>）</w:t>
        </w:r>
      </w:ins>
      <w:r>
        <w:rPr>
          <w:rFonts w:hint="eastAsia"/>
        </w:rPr>
        <w:t>，预警</w:t>
      </w:r>
      <w:ins w:id="161" w:author="詹雯岚" w:date="2017-10-09T15:55:00Z">
        <w:r>
          <w:rPr>
            <w:rFonts w:hint="eastAsia"/>
          </w:rPr>
          <w:t>变量</w:t>
        </w:r>
      </w:ins>
      <w:ins w:id="162" w:author="詹雯岚" w:date="2017-10-09T15:54:00Z">
        <w:r>
          <w:rPr>
            <w:rFonts w:hint="eastAsia"/>
          </w:rPr>
          <w:t>名称</w:t>
        </w:r>
      </w:ins>
      <w:r>
        <w:rPr>
          <w:rFonts w:hint="eastAsia"/>
        </w:rPr>
        <w:t>只能从这些</w:t>
      </w:r>
      <w:ins w:id="163" w:author="詹雯岚" w:date="2017-10-09T15:54:00Z">
        <w:r>
          <w:rPr>
            <w:rFonts w:hint="eastAsia"/>
          </w:rPr>
          <w:t>名称</w:t>
        </w:r>
      </w:ins>
      <w:r>
        <w:rPr>
          <w:rFonts w:hint="eastAsia"/>
        </w:rPr>
        <w:t>里面挑选；</w:t>
      </w:r>
    </w:p>
    <w:p w:rsidR="00087D37" w:rsidRDefault="00087D37" w:rsidP="00087D37">
      <w:pPr>
        <w:pStyle w:val="afa"/>
        <w:widowControl/>
        <w:numPr>
          <w:ilvl w:val="1"/>
          <w:numId w:val="48"/>
        </w:numPr>
        <w:spacing w:afterLines="50" w:after="156"/>
        <w:ind w:firstLineChars="0"/>
        <w:jc w:val="left"/>
      </w:pPr>
      <w:ins w:id="164" w:author="詹雯岚" w:date="2017-09-18T09:34:00Z">
        <w:r>
          <w:rPr>
            <w:rFonts w:hint="eastAsia"/>
          </w:rPr>
          <w:t>返回预警语句的时候也需要返回数据来源点</w:t>
        </w:r>
      </w:ins>
    </w:p>
    <w:p w:rsidR="00087D37" w:rsidRDefault="00087D37" w:rsidP="00087D37">
      <w:pPr>
        <w:pStyle w:val="afa"/>
        <w:widowControl/>
        <w:numPr>
          <w:ilvl w:val="1"/>
          <w:numId w:val="48"/>
        </w:numPr>
        <w:spacing w:afterLines="50" w:after="156"/>
        <w:ind w:firstLineChars="0"/>
        <w:jc w:val="left"/>
      </w:pPr>
      <w:r w:rsidRPr="00FE153B">
        <w:rPr>
          <w:rFonts w:hint="eastAsia"/>
        </w:rPr>
        <w:t>超出阈值的预警语句模板：</w:t>
      </w:r>
      <w:r>
        <w:rPr>
          <w:rFonts w:hint="eastAsia"/>
        </w:rPr>
        <w:t>{</w:t>
      </w:r>
      <w:r>
        <w:rPr>
          <w:rFonts w:hint="eastAsia"/>
        </w:rPr>
        <w:t>工厂名称</w:t>
      </w:r>
      <w:r>
        <w:rPr>
          <w:rFonts w:hint="eastAsia"/>
        </w:rPr>
        <w:t>}</w:t>
      </w:r>
      <w:r>
        <w:t xml:space="preserve"> </w:t>
      </w:r>
      <w:r>
        <w:rPr>
          <w:rFonts w:hint="eastAsia"/>
        </w:rPr>
        <w:t>{</w:t>
      </w:r>
      <w:r>
        <w:rPr>
          <w:rFonts w:hint="eastAsia"/>
        </w:rPr>
        <w:t>工段</w:t>
      </w:r>
      <w:r>
        <w:rPr>
          <w:rFonts w:hint="eastAsia"/>
        </w:rPr>
        <w:t>}{</w:t>
      </w:r>
      <w:r>
        <w:rPr>
          <w:rFonts w:hint="eastAsia"/>
        </w:rPr>
        <w:t>设备型号</w:t>
      </w:r>
      <w:r>
        <w:rPr>
          <w:rFonts w:hint="eastAsia"/>
        </w:rPr>
        <w:t>}{</w:t>
      </w:r>
      <w:r>
        <w:rPr>
          <w:rFonts w:hint="eastAsia"/>
        </w:rPr>
        <w:t>属性</w:t>
      </w:r>
      <w:r>
        <w:rPr>
          <w:rFonts w:hint="eastAsia"/>
        </w:rPr>
        <w:t>}</w:t>
      </w:r>
      <w:r>
        <w:t xml:space="preserve"> </w:t>
      </w:r>
      <w:r>
        <w:rPr>
          <w:rFonts w:hint="eastAsia"/>
        </w:rPr>
        <w:t>=</w:t>
      </w:r>
      <w:r>
        <w:t xml:space="preserve"> </w:t>
      </w:r>
      <w:r>
        <w:rPr>
          <w:rFonts w:hint="eastAsia"/>
        </w:rPr>
        <w:t>对应值</w:t>
      </w:r>
      <w:r w:rsidRPr="00FE153B">
        <w:rPr>
          <w:rFonts w:hint="eastAsia"/>
        </w:rPr>
        <w:t>，超出合理范围：</w:t>
      </w:r>
      <w:r>
        <w:rPr>
          <w:rFonts w:hint="eastAsia"/>
        </w:rPr>
        <w:t>{</w:t>
      </w:r>
      <w:r>
        <w:rPr>
          <w:rFonts w:hint="eastAsia"/>
        </w:rPr>
        <w:t>阈值</w:t>
      </w:r>
      <w:r>
        <w:rPr>
          <w:rFonts w:hint="eastAsia"/>
        </w:rPr>
        <w:t>}</w:t>
      </w:r>
      <w:r w:rsidRPr="00FE153B">
        <w:rPr>
          <w:rFonts w:hint="eastAsia"/>
        </w:rPr>
        <w:t>，触发</w:t>
      </w:r>
      <w:r w:rsidRPr="00FE153B">
        <w:rPr>
          <w:rFonts w:hint="eastAsia"/>
        </w:rPr>
        <w:t>x</w:t>
      </w:r>
      <w:r w:rsidRPr="00FE153B">
        <w:rPr>
          <w:rFonts w:hint="eastAsia"/>
        </w:rPr>
        <w:t>级预警，请及</w:t>
      </w:r>
      <w:r>
        <w:rPr>
          <w:rFonts w:hint="eastAsia"/>
        </w:rPr>
        <w:t>时查看</w:t>
      </w:r>
    </w:p>
    <w:p w:rsidR="00087D37" w:rsidRDefault="00087D37" w:rsidP="00087D37">
      <w:pPr>
        <w:pStyle w:val="afa"/>
        <w:widowControl/>
        <w:numPr>
          <w:ilvl w:val="1"/>
          <w:numId w:val="48"/>
        </w:numPr>
        <w:spacing w:afterLines="50" w:after="156"/>
        <w:ind w:firstLineChars="0"/>
        <w:jc w:val="left"/>
      </w:pPr>
      <w:r>
        <w:rPr>
          <w:rFonts w:hint="eastAsia"/>
        </w:rPr>
        <w:t>超出域值自动解除语句模板：</w:t>
      </w:r>
      <w:r>
        <w:rPr>
          <w:rFonts w:hint="eastAsia"/>
        </w:rPr>
        <w:t>{</w:t>
      </w:r>
      <w:r>
        <w:rPr>
          <w:rFonts w:hint="eastAsia"/>
        </w:rPr>
        <w:t>预警规则名称</w:t>
      </w:r>
      <w:r>
        <w:rPr>
          <w:rFonts w:hint="eastAsia"/>
        </w:rPr>
        <w:t>}</w:t>
      </w:r>
      <w:r>
        <w:rPr>
          <w:rFonts w:hint="eastAsia"/>
        </w:rPr>
        <w:t>：</w:t>
      </w:r>
      <w:r>
        <w:rPr>
          <w:rFonts w:hint="eastAsia"/>
        </w:rPr>
        <w:t>{</w:t>
      </w:r>
      <w:r>
        <w:rPr>
          <w:rFonts w:hint="eastAsia"/>
        </w:rPr>
        <w:t>工厂名称</w:t>
      </w:r>
      <w:r>
        <w:rPr>
          <w:rFonts w:hint="eastAsia"/>
        </w:rPr>
        <w:t>}</w:t>
      </w:r>
      <w:r>
        <w:t xml:space="preserve"> </w:t>
      </w:r>
      <w:r>
        <w:rPr>
          <w:rFonts w:hint="eastAsia"/>
        </w:rPr>
        <w:t>{</w:t>
      </w:r>
      <w:r>
        <w:rPr>
          <w:rFonts w:hint="eastAsia"/>
        </w:rPr>
        <w:t>工段</w:t>
      </w:r>
      <w:r>
        <w:rPr>
          <w:rFonts w:hint="eastAsia"/>
        </w:rPr>
        <w:t>}{</w:t>
      </w:r>
      <w:r>
        <w:rPr>
          <w:rFonts w:hint="eastAsia"/>
        </w:rPr>
        <w:t>设备型号</w:t>
      </w:r>
      <w:r>
        <w:rPr>
          <w:rFonts w:hint="eastAsia"/>
        </w:rPr>
        <w:t>}{</w:t>
      </w:r>
      <w:r>
        <w:rPr>
          <w:rFonts w:hint="eastAsia"/>
        </w:rPr>
        <w:t>属性</w:t>
      </w:r>
      <w:r>
        <w:rPr>
          <w:rFonts w:hint="eastAsia"/>
        </w:rPr>
        <w:t>}</w:t>
      </w:r>
      <w:r>
        <w:t xml:space="preserve"> </w:t>
      </w:r>
      <w:r>
        <w:rPr>
          <w:rFonts w:hint="eastAsia"/>
        </w:rPr>
        <w:t>=</w:t>
      </w:r>
      <w:r>
        <w:t xml:space="preserve"> </w:t>
      </w:r>
      <w:r>
        <w:rPr>
          <w:rFonts w:hint="eastAsia"/>
        </w:rPr>
        <w:t>对应值，回到合理范围，预警解除</w:t>
      </w:r>
    </w:p>
    <w:p w:rsidR="00087D37" w:rsidRDefault="00087D37" w:rsidP="00087D37">
      <w:pPr>
        <w:pStyle w:val="afa"/>
        <w:widowControl/>
        <w:numPr>
          <w:ilvl w:val="1"/>
          <w:numId w:val="48"/>
        </w:numPr>
        <w:spacing w:afterLines="50" w:after="156"/>
        <w:ind w:firstLineChars="0"/>
        <w:jc w:val="left"/>
      </w:pPr>
      <w:r>
        <w:rPr>
          <w:rFonts w:hint="eastAsia"/>
        </w:rPr>
        <w:t>事件预警语句模板：</w:t>
      </w:r>
      <w:r>
        <w:rPr>
          <w:rFonts w:hint="eastAsia"/>
        </w:rPr>
        <w:t>{}</w:t>
      </w:r>
      <w:r>
        <w:rPr>
          <w:rFonts w:hint="eastAsia"/>
        </w:rPr>
        <w:t>，触发</w:t>
      </w:r>
      <w:r>
        <w:rPr>
          <w:rFonts w:hint="eastAsia"/>
        </w:rPr>
        <w:t>x</w:t>
      </w:r>
      <w:r>
        <w:rPr>
          <w:rFonts w:hint="eastAsia"/>
        </w:rPr>
        <w:t>级预警，请及时查看</w:t>
      </w:r>
    </w:p>
    <w:p w:rsidR="00087D37" w:rsidRDefault="00087D37" w:rsidP="00087D37">
      <w:pPr>
        <w:pStyle w:val="afa"/>
        <w:widowControl/>
        <w:numPr>
          <w:ilvl w:val="1"/>
          <w:numId w:val="48"/>
        </w:numPr>
        <w:spacing w:afterLines="50" w:after="156"/>
        <w:ind w:firstLineChars="0"/>
        <w:jc w:val="left"/>
      </w:pPr>
      <w:r>
        <w:rPr>
          <w:rFonts w:hint="eastAsia"/>
        </w:rPr>
        <w:t>在预警程序模板中插入所配置的字段，生成预警程序</w:t>
      </w:r>
    </w:p>
    <w:p w:rsidR="00087D37" w:rsidRDefault="00087D37" w:rsidP="00087D37">
      <w:pPr>
        <w:pStyle w:val="afa"/>
        <w:widowControl/>
        <w:numPr>
          <w:ilvl w:val="1"/>
          <w:numId w:val="48"/>
        </w:numPr>
        <w:spacing w:afterLines="50" w:after="156"/>
        <w:ind w:firstLineChars="0"/>
        <w:jc w:val="left"/>
      </w:pPr>
      <w:r>
        <w:rPr>
          <w:rFonts w:hint="eastAsia"/>
        </w:rPr>
        <w:t>由预警名称、预警程序、是否启用预警，以及各配置的参数组成预警规则</w:t>
      </w:r>
    </w:p>
    <w:p w:rsidR="00087D37" w:rsidRDefault="00087D37" w:rsidP="00087D37">
      <w:pPr>
        <w:pStyle w:val="afa"/>
        <w:widowControl/>
        <w:numPr>
          <w:ilvl w:val="1"/>
          <w:numId w:val="48"/>
        </w:numPr>
        <w:spacing w:afterLines="50" w:after="156"/>
        <w:ind w:firstLineChars="0"/>
        <w:jc w:val="left"/>
      </w:pPr>
      <w:r>
        <w:rPr>
          <w:rFonts w:hint="eastAsia"/>
        </w:rPr>
        <w:t>是否启用预警规则默认值为开启</w:t>
      </w:r>
    </w:p>
    <w:p w:rsidR="00087D37" w:rsidRDefault="00087D37" w:rsidP="00087D37">
      <w:pPr>
        <w:pStyle w:val="13"/>
        <w:numPr>
          <w:ilvl w:val="0"/>
          <w:numId w:val="15"/>
        </w:numPr>
        <w:spacing w:before="156" w:after="156"/>
      </w:pPr>
      <w:r>
        <w:rPr>
          <w:rFonts w:hint="eastAsia"/>
        </w:rPr>
        <w:t>预警规则程序模板：</w:t>
      </w:r>
    </w:p>
    <w:p w:rsidR="00087D37" w:rsidRPr="003A43F7" w:rsidRDefault="00087D37" w:rsidP="00AD3151">
      <w:pPr>
        <w:pStyle w:val="2"/>
      </w:pPr>
      <w:r w:rsidRPr="003A43F7">
        <w:rPr>
          <w:rFonts w:hint="eastAsia"/>
        </w:rPr>
        <w:t>阈值监控预警：</w:t>
      </w:r>
    </w:p>
    <w:p w:rsidR="00087D37" w:rsidRPr="0096059B" w:rsidRDefault="00087D37" w:rsidP="00087D37">
      <w:pPr>
        <w:pStyle w:val="afa"/>
        <w:spacing w:after="156"/>
        <w:ind w:left="339"/>
      </w:pPr>
      <w:r w:rsidRPr="0096059B">
        <w:rPr>
          <w:rFonts w:hint="eastAsia"/>
        </w:rPr>
        <w:t>例：硫酸的流量超出了阈值</w:t>
      </w:r>
    </w:p>
    <w:p w:rsidR="00087D37" w:rsidRDefault="00087D37" w:rsidP="00087D37">
      <w:pPr>
        <w:pStyle w:val="33"/>
        <w:numPr>
          <w:ilvl w:val="0"/>
          <w:numId w:val="42"/>
        </w:numPr>
        <w:spacing w:before="156" w:after="156"/>
        <w:ind w:left="1259"/>
      </w:pPr>
      <w:r>
        <w:rPr>
          <w:rFonts w:hint="eastAsia"/>
        </w:rPr>
        <w:lastRenderedPageBreak/>
        <w:t>规则</w:t>
      </w:r>
    </w:p>
    <w:p w:rsidR="00087D37" w:rsidRDefault="00087D37" w:rsidP="00087D37">
      <w:pPr>
        <w:pStyle w:val="afa"/>
        <w:spacing w:after="156"/>
      </w:pPr>
      <w:r>
        <w:object w:dxaOrig="10590" w:dyaOrig="7935">
          <v:shape id="_x0000_i1042" type="#_x0000_t75" style="width:432.6pt;height:324.3pt" o:ole="">
            <v:imagedata r:id="rId14" o:title=""/>
          </v:shape>
          <o:OLEObject Type="Embed" ProgID="Visio.Drawing.15" ShapeID="_x0000_i1042" DrawAspect="Content" ObjectID="_1569147854" r:id="rId15"/>
        </w:object>
      </w:r>
    </w:p>
    <w:p w:rsidR="00087D37" w:rsidRDefault="00087D37" w:rsidP="00087D37">
      <w:pPr>
        <w:pStyle w:val="33"/>
        <w:numPr>
          <w:ilvl w:val="0"/>
          <w:numId w:val="42"/>
        </w:numPr>
        <w:spacing w:before="156" w:after="156"/>
        <w:ind w:left="1259"/>
      </w:pPr>
      <w:ins w:id="165" w:author="詹雯岚" w:date="2017-09-18T11:52:00Z">
        <w:r w:rsidRPr="00071A28">
          <w:rPr>
            <w:rFonts w:hint="eastAsia"/>
          </w:rPr>
          <w:lastRenderedPageBreak/>
          <w:t>程序流程图</w:t>
        </w:r>
      </w:ins>
      <w:r w:rsidRPr="00071A28">
        <w:rPr>
          <w:rFonts w:hint="eastAsia"/>
        </w:rPr>
        <w:t xml:space="preserve"> </w:t>
      </w:r>
    </w:p>
    <w:p w:rsidR="00087D37" w:rsidRDefault="00087D37" w:rsidP="00087D37">
      <w:pPr>
        <w:pStyle w:val="afc"/>
      </w:pPr>
      <w:ins w:id="166" w:author="詹雯岚" w:date="2017-09-18T10:37:00Z">
        <w:r>
          <w:object w:dxaOrig="13590" w:dyaOrig="26236">
            <v:shape id="_x0000_i1043" type="#_x0000_t75" style="width:323.7pt;height:623.25pt" o:ole="">
              <v:imagedata r:id="rId16" o:title=""/>
            </v:shape>
            <o:OLEObject Type="Embed" ProgID="Visio.Drawing.15" ShapeID="_x0000_i1043" DrawAspect="Content" ObjectID="_1569147855" r:id="rId17"/>
          </w:object>
        </w:r>
      </w:ins>
    </w:p>
    <w:p w:rsidR="00087D37" w:rsidRDefault="00087D37" w:rsidP="00087D37">
      <w:pPr>
        <w:pStyle w:val="33"/>
        <w:numPr>
          <w:ilvl w:val="0"/>
          <w:numId w:val="42"/>
        </w:numPr>
        <w:spacing w:before="156" w:after="156"/>
        <w:ind w:left="1259"/>
      </w:pPr>
      <w:r>
        <w:rPr>
          <w:rFonts w:hint="eastAsia"/>
        </w:rPr>
        <w:lastRenderedPageBreak/>
        <w:t>报警日志</w:t>
      </w:r>
    </w:p>
    <w:tbl>
      <w:tblPr>
        <w:tblW w:w="9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92"/>
        <w:gridCol w:w="709"/>
        <w:gridCol w:w="992"/>
        <w:gridCol w:w="1043"/>
        <w:gridCol w:w="567"/>
        <w:gridCol w:w="709"/>
        <w:gridCol w:w="851"/>
        <w:gridCol w:w="567"/>
        <w:gridCol w:w="567"/>
        <w:gridCol w:w="567"/>
        <w:gridCol w:w="810"/>
      </w:tblGrid>
      <w:tr w:rsidR="00087D37" w:rsidRPr="003A43F7" w:rsidTr="00087D37">
        <w:trPr>
          <w:jc w:val="center"/>
        </w:trPr>
        <w:tc>
          <w:tcPr>
            <w:tcW w:w="988"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预警规则</w:t>
            </w:r>
          </w:p>
        </w:tc>
        <w:tc>
          <w:tcPr>
            <w:tcW w:w="992"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报警服务</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预警级别</w:t>
            </w:r>
          </w:p>
        </w:tc>
        <w:tc>
          <w:tcPr>
            <w:tcW w:w="992" w:type="dxa"/>
            <w:vAlign w:val="center"/>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预警接收人员级别</w:t>
            </w:r>
          </w:p>
        </w:tc>
        <w:tc>
          <w:tcPr>
            <w:tcW w:w="1043"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预警接收人员</w:t>
            </w:r>
          </w:p>
          <w:p w:rsidR="00087D37" w:rsidRPr="00DE2C74" w:rsidRDefault="00087D37" w:rsidP="00087D37">
            <w:pPr>
              <w:pStyle w:val="afc"/>
              <w:adjustRightInd w:val="0"/>
              <w:snapToGrid w:val="0"/>
              <w:rPr>
                <w:rFonts w:asciiTheme="minorEastAsia" w:eastAsiaTheme="minorEastAsia" w:hAnsiTheme="minorEastAsia"/>
                <w:b/>
                <w:sz w:val="16"/>
                <w:szCs w:val="18"/>
              </w:rPr>
            </w:pPr>
            <w:ins w:id="167" w:author="詹雯岚" w:date="2017-09-18T13:15:00Z">
              <w:r w:rsidRPr="00DE2C74">
                <w:rPr>
                  <w:rFonts w:asciiTheme="minorEastAsia" w:eastAsiaTheme="minorEastAsia" w:hAnsiTheme="minorEastAsia" w:hint="eastAsia"/>
                  <w:b/>
                  <w:sz w:val="16"/>
                  <w:szCs w:val="18"/>
                  <w:rPrChange w:id="168" w:author="詹雯岚" w:date="2017-09-18T13:15:00Z">
                    <w:rPr>
                      <w:rFonts w:ascii="等线" w:eastAsia="等线" w:hAnsi="等线" w:hint="eastAsia"/>
                      <w:b/>
                      <w:bCs/>
                      <w:color w:val="000000"/>
                      <w:sz w:val="15"/>
                      <w:szCs w:val="22"/>
                    </w:rPr>
                  </w:rPrChange>
                </w:rPr>
                <w:t>子表</w:t>
              </w:r>
            </w:ins>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变量</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变量值</w:t>
            </w:r>
          </w:p>
        </w:tc>
        <w:tc>
          <w:tcPr>
            <w:tcW w:w="851"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首次触发时间</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操作时间</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发送</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解除</w:t>
            </w:r>
          </w:p>
          <w:p w:rsidR="00087D37" w:rsidRPr="00DE2C74" w:rsidRDefault="00087D37" w:rsidP="00087D37">
            <w:pPr>
              <w:pStyle w:val="afc"/>
              <w:adjustRightInd w:val="0"/>
              <w:snapToGrid w:val="0"/>
              <w:rPr>
                <w:rFonts w:asciiTheme="minorEastAsia" w:eastAsiaTheme="minorEastAsia" w:hAnsiTheme="minorEastAsia"/>
                <w:b/>
                <w:sz w:val="16"/>
                <w:szCs w:val="18"/>
              </w:rPr>
            </w:pPr>
          </w:p>
        </w:tc>
        <w:tc>
          <w:tcPr>
            <w:tcW w:w="810"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b/>
                <w:sz w:val="16"/>
                <w:szCs w:val="18"/>
              </w:rPr>
            </w:pPr>
            <w:r w:rsidRPr="00DE2C74">
              <w:rPr>
                <w:rFonts w:asciiTheme="minorEastAsia" w:eastAsiaTheme="minorEastAsia" w:hAnsiTheme="minorEastAsia" w:hint="eastAsia"/>
                <w:b/>
                <w:sz w:val="16"/>
                <w:szCs w:val="18"/>
              </w:rPr>
              <w:t>预警操作次数</w:t>
            </w:r>
          </w:p>
        </w:tc>
      </w:tr>
      <w:tr w:rsidR="00087D37" w:rsidRPr="003A43F7" w:rsidTr="00087D37">
        <w:trPr>
          <w:jc w:val="center"/>
        </w:trPr>
        <w:tc>
          <w:tcPr>
            <w:tcW w:w="988"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硫酸流量监控</w:t>
            </w:r>
          </w:p>
        </w:tc>
        <w:tc>
          <w:tcPr>
            <w:tcW w:w="992"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硫酸流量超限预警</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992" w:type="dxa"/>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1043"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dadada</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流量</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0.7</w:t>
            </w:r>
          </w:p>
        </w:tc>
        <w:tc>
          <w:tcPr>
            <w:tcW w:w="851"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取系统时间</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w:t>
            </w:r>
          </w:p>
        </w:tc>
        <w:tc>
          <w:tcPr>
            <w:tcW w:w="810"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r>
      <w:tr w:rsidR="00087D37" w:rsidRPr="003A43F7" w:rsidTr="00087D37">
        <w:trPr>
          <w:jc w:val="center"/>
        </w:trPr>
        <w:tc>
          <w:tcPr>
            <w:tcW w:w="988"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硫酸流量监控</w:t>
            </w:r>
          </w:p>
        </w:tc>
        <w:tc>
          <w:tcPr>
            <w:tcW w:w="992"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硫酸流量超限预警</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992" w:type="dxa"/>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1043"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dadada</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流量</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0.7</w:t>
            </w:r>
          </w:p>
        </w:tc>
        <w:tc>
          <w:tcPr>
            <w:tcW w:w="851"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w:t>
            </w:r>
          </w:p>
        </w:tc>
        <w:tc>
          <w:tcPr>
            <w:tcW w:w="810"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2</w:t>
            </w:r>
          </w:p>
        </w:tc>
      </w:tr>
      <w:tr w:rsidR="00087D37" w:rsidRPr="003A43F7" w:rsidTr="00087D37">
        <w:trPr>
          <w:jc w:val="center"/>
        </w:trPr>
        <w:tc>
          <w:tcPr>
            <w:tcW w:w="988"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硫酸流量监控</w:t>
            </w:r>
          </w:p>
        </w:tc>
        <w:tc>
          <w:tcPr>
            <w:tcW w:w="992"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硫酸流量超限预警</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992" w:type="dxa"/>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1043"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dadada</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流量</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0.8</w:t>
            </w:r>
          </w:p>
        </w:tc>
        <w:tc>
          <w:tcPr>
            <w:tcW w:w="851"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810"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3</w:t>
            </w:r>
          </w:p>
        </w:tc>
      </w:tr>
      <w:tr w:rsidR="00087D37" w:rsidRPr="003A43F7" w:rsidTr="00087D37">
        <w:trPr>
          <w:jc w:val="center"/>
        </w:trPr>
        <w:tc>
          <w:tcPr>
            <w:tcW w:w="988"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硫酸流量监控</w:t>
            </w:r>
          </w:p>
        </w:tc>
        <w:tc>
          <w:tcPr>
            <w:tcW w:w="992"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硫酸流量超限预警</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992" w:type="dxa"/>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1043"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dadada</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流量</w:t>
            </w:r>
          </w:p>
        </w:tc>
        <w:tc>
          <w:tcPr>
            <w:tcW w:w="709"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0.8</w:t>
            </w:r>
          </w:p>
        </w:tc>
        <w:tc>
          <w:tcPr>
            <w:tcW w:w="851"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567"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w:t>
            </w:r>
          </w:p>
        </w:tc>
        <w:tc>
          <w:tcPr>
            <w:tcW w:w="810" w:type="dxa"/>
            <w:shd w:val="clear" w:color="auto" w:fill="auto"/>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w:t>
            </w:r>
          </w:p>
        </w:tc>
      </w:tr>
      <w:tr w:rsidR="00087D37" w:rsidRPr="003A43F7" w:rsidTr="00087D37">
        <w:trPr>
          <w:jc w:val="center"/>
        </w:trPr>
        <w:tc>
          <w:tcPr>
            <w:tcW w:w="988"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硫酸流量监控</w:t>
            </w:r>
          </w:p>
        </w:tc>
        <w:tc>
          <w:tcPr>
            <w:tcW w:w="992"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硫酸流量超限预警</w:t>
            </w:r>
          </w:p>
        </w:tc>
        <w:tc>
          <w:tcPr>
            <w:tcW w:w="709"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2</w:t>
            </w:r>
          </w:p>
        </w:tc>
        <w:tc>
          <w:tcPr>
            <w:tcW w:w="992" w:type="dxa"/>
            <w:shd w:val="clear" w:color="auto" w:fill="D6E3BC" w:themeFill="accent3" w:themeFillTint="66"/>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1043"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dadada</w:t>
            </w:r>
          </w:p>
        </w:tc>
        <w:tc>
          <w:tcPr>
            <w:tcW w:w="567"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流量</w:t>
            </w:r>
          </w:p>
        </w:tc>
        <w:tc>
          <w:tcPr>
            <w:tcW w:w="709"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0.8</w:t>
            </w:r>
          </w:p>
        </w:tc>
        <w:tc>
          <w:tcPr>
            <w:tcW w:w="851"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567"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w:t>
            </w:r>
          </w:p>
        </w:tc>
        <w:tc>
          <w:tcPr>
            <w:tcW w:w="810"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3</w:t>
            </w:r>
          </w:p>
        </w:tc>
      </w:tr>
      <w:tr w:rsidR="00087D37" w:rsidRPr="003A43F7" w:rsidTr="00087D37">
        <w:trPr>
          <w:jc w:val="center"/>
        </w:trPr>
        <w:tc>
          <w:tcPr>
            <w:tcW w:w="988"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硫酸流量监控</w:t>
            </w:r>
          </w:p>
        </w:tc>
        <w:tc>
          <w:tcPr>
            <w:tcW w:w="992"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硫酸流量超限预警</w:t>
            </w:r>
          </w:p>
        </w:tc>
        <w:tc>
          <w:tcPr>
            <w:tcW w:w="709"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2</w:t>
            </w:r>
          </w:p>
        </w:tc>
        <w:tc>
          <w:tcPr>
            <w:tcW w:w="992" w:type="dxa"/>
            <w:shd w:val="clear" w:color="auto" w:fill="D6E3BC" w:themeFill="accent3" w:themeFillTint="66"/>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2</w:t>
            </w:r>
          </w:p>
        </w:tc>
        <w:tc>
          <w:tcPr>
            <w:tcW w:w="1043"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fffff</w:t>
            </w:r>
          </w:p>
        </w:tc>
        <w:tc>
          <w:tcPr>
            <w:tcW w:w="567"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流量</w:t>
            </w:r>
          </w:p>
        </w:tc>
        <w:tc>
          <w:tcPr>
            <w:tcW w:w="709"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0.8</w:t>
            </w:r>
          </w:p>
        </w:tc>
        <w:tc>
          <w:tcPr>
            <w:tcW w:w="851"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D6E3BC" w:themeFill="accent3" w:themeFillTint="66"/>
            <w:noWrap/>
            <w:vAlign w:val="center"/>
          </w:tcPr>
          <w:p w:rsidR="00087D37" w:rsidRPr="00DE2C74" w:rsidRDefault="00087D37" w:rsidP="00087D37">
            <w:pPr>
              <w:pStyle w:val="afc"/>
              <w:adjustRightInd w:val="0"/>
              <w:snapToGrid w:val="0"/>
              <w:rPr>
                <w:rFonts w:asciiTheme="minorEastAsia" w:eastAsiaTheme="minorEastAsia" w:hAnsiTheme="minorEastAsia"/>
                <w:sz w:val="15"/>
                <w:szCs w:val="18"/>
              </w:rPr>
            </w:pPr>
          </w:p>
        </w:tc>
        <w:tc>
          <w:tcPr>
            <w:tcW w:w="567"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1</w:t>
            </w:r>
          </w:p>
        </w:tc>
        <w:tc>
          <w:tcPr>
            <w:tcW w:w="567"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0</w:t>
            </w:r>
          </w:p>
        </w:tc>
        <w:tc>
          <w:tcPr>
            <w:tcW w:w="810" w:type="dxa"/>
            <w:shd w:val="clear" w:color="auto" w:fill="D6E3BC" w:themeFill="accent3" w:themeFillTint="66"/>
            <w:noWrap/>
            <w:vAlign w:val="center"/>
            <w:hideMark/>
          </w:tcPr>
          <w:p w:rsidR="00087D37" w:rsidRPr="00DE2C74" w:rsidRDefault="00087D37" w:rsidP="00087D37">
            <w:pPr>
              <w:pStyle w:val="afc"/>
              <w:adjustRightInd w:val="0"/>
              <w:snapToGrid w:val="0"/>
              <w:rPr>
                <w:rFonts w:asciiTheme="minorEastAsia" w:eastAsiaTheme="minorEastAsia" w:hAnsiTheme="minorEastAsia"/>
                <w:sz w:val="15"/>
                <w:szCs w:val="18"/>
              </w:rPr>
            </w:pPr>
            <w:r w:rsidRPr="00DE2C74">
              <w:rPr>
                <w:rFonts w:asciiTheme="minorEastAsia" w:eastAsiaTheme="minorEastAsia" w:hAnsiTheme="minorEastAsia" w:hint="eastAsia"/>
                <w:sz w:val="15"/>
                <w:szCs w:val="18"/>
              </w:rPr>
              <w:t>3</w:t>
            </w:r>
          </w:p>
        </w:tc>
      </w:tr>
    </w:tbl>
    <w:p w:rsidR="00087D37" w:rsidRDefault="00087D37" w:rsidP="00AD3151">
      <w:pPr>
        <w:pStyle w:val="2"/>
      </w:pPr>
      <w:r>
        <w:rPr>
          <w:rFonts w:hint="eastAsia"/>
        </w:rPr>
        <w:t>事件预警</w:t>
      </w:r>
    </w:p>
    <w:p w:rsidR="00087D37" w:rsidRPr="0096059B" w:rsidRDefault="00087D37" w:rsidP="00087D37">
      <w:pPr>
        <w:spacing w:after="156"/>
        <w:ind w:left="340" w:firstLine="500"/>
      </w:pPr>
      <w:r w:rsidRPr="0096059B">
        <w:rPr>
          <w:rFonts w:hint="eastAsia"/>
        </w:rPr>
        <w:t>例：先款后货的销售订单，收到货款以前发货</w:t>
      </w:r>
    </w:p>
    <w:p w:rsidR="00087D37" w:rsidRPr="0096059B" w:rsidRDefault="00087D37" w:rsidP="00087D37">
      <w:pPr>
        <w:spacing w:after="156"/>
        <w:ind w:left="340" w:firstLine="500"/>
      </w:pPr>
      <w:r w:rsidRPr="0096059B">
        <w:rPr>
          <w:rFonts w:hint="eastAsia"/>
        </w:rPr>
        <w:t>参数的状态有</w:t>
      </w:r>
      <w:r w:rsidRPr="0096059B">
        <w:rPr>
          <w:rFonts w:hint="eastAsia"/>
        </w:rPr>
        <w:t>2</w:t>
      </w:r>
      <w:r w:rsidRPr="0096059B">
        <w:rPr>
          <w:rFonts w:hint="eastAsia"/>
        </w:rPr>
        <w:t>个：</w:t>
      </w:r>
      <w:r w:rsidRPr="0096059B">
        <w:rPr>
          <w:rFonts w:hint="eastAsia"/>
        </w:rPr>
        <w:t xml:space="preserve">0 </w:t>
      </w:r>
      <w:r w:rsidRPr="0096059B">
        <w:rPr>
          <w:rFonts w:hint="eastAsia"/>
        </w:rPr>
        <w:t>和</w:t>
      </w:r>
      <w:r w:rsidRPr="0096059B">
        <w:rPr>
          <w:rFonts w:hint="eastAsia"/>
        </w:rPr>
        <w:t xml:space="preserve"> 1</w:t>
      </w:r>
      <w:r w:rsidRPr="0096059B">
        <w:rPr>
          <w:rFonts w:hint="eastAsia"/>
        </w:rPr>
        <w:t>，</w:t>
      </w:r>
      <w:r w:rsidRPr="0096059B">
        <w:rPr>
          <w:rFonts w:hint="eastAsia"/>
        </w:rPr>
        <w:t>0</w:t>
      </w:r>
      <w:r w:rsidRPr="0096059B">
        <w:rPr>
          <w:rFonts w:hint="eastAsia"/>
        </w:rPr>
        <w:t>是未发生，</w:t>
      </w:r>
      <w:r w:rsidRPr="0096059B">
        <w:rPr>
          <w:rFonts w:hint="eastAsia"/>
        </w:rPr>
        <w:t>1</w:t>
      </w:r>
      <w:r w:rsidRPr="0096059B">
        <w:rPr>
          <w:rFonts w:hint="eastAsia"/>
        </w:rPr>
        <w:t>是发生了</w:t>
      </w:r>
    </w:p>
    <w:p w:rsidR="00087D37" w:rsidRDefault="00087D37" w:rsidP="00087D37">
      <w:pPr>
        <w:spacing w:after="156"/>
        <w:ind w:left="340" w:firstLine="500"/>
      </w:pPr>
      <w:r w:rsidRPr="0096059B">
        <w:rPr>
          <w:rFonts w:hint="eastAsia"/>
        </w:rPr>
        <w:t>如果参数的状态为</w:t>
      </w:r>
      <w:r w:rsidRPr="0096059B">
        <w:rPr>
          <w:rFonts w:hint="eastAsia"/>
        </w:rPr>
        <w:t>1</w:t>
      </w:r>
      <w:r w:rsidRPr="0096059B">
        <w:rPr>
          <w:rFonts w:hint="eastAsia"/>
        </w:rPr>
        <w:t>，则状态异常，触发预警，此时</w:t>
      </w:r>
      <w:r w:rsidRPr="0096059B">
        <w:rPr>
          <w:rFonts w:hint="eastAsia"/>
          <w:highlight w:val="yellow"/>
        </w:rPr>
        <w:t>预警变量值</w:t>
      </w:r>
      <w:r w:rsidRPr="0096059B">
        <w:rPr>
          <w:rFonts w:hint="eastAsia"/>
        </w:rPr>
        <w:t xml:space="preserve"> =</w:t>
      </w:r>
      <w:r w:rsidRPr="0096059B">
        <w:t xml:space="preserve"> </w:t>
      </w:r>
      <w:r w:rsidRPr="0096059B">
        <w:rPr>
          <w:rFonts w:hint="eastAsia"/>
        </w:rPr>
        <w:t>标识号（如订单号）</w:t>
      </w:r>
    </w:p>
    <w:p w:rsidR="00087D37" w:rsidRPr="00071A28" w:rsidRDefault="00087D37" w:rsidP="00087D37">
      <w:pPr>
        <w:pStyle w:val="33"/>
        <w:numPr>
          <w:ilvl w:val="0"/>
          <w:numId w:val="42"/>
        </w:numPr>
        <w:spacing w:before="156" w:after="156"/>
        <w:ind w:left="1259"/>
      </w:pPr>
      <w:r>
        <w:rPr>
          <w:rFonts w:hint="eastAsia"/>
        </w:rPr>
        <w:t xml:space="preserve">规则  </w:t>
      </w:r>
    </w:p>
    <w:p w:rsidR="00087D37" w:rsidRPr="004843C6" w:rsidRDefault="00087D37" w:rsidP="00087D37">
      <w:pPr>
        <w:spacing w:after="156"/>
        <w:ind w:firstLine="500"/>
      </w:pPr>
      <w:r>
        <w:rPr>
          <w:rFonts w:hint="eastAsia"/>
        </w:rPr>
        <w:t>事件发生的查询条件是一系列选择条件的组合（比如说：筛选条件为付款方式</w:t>
      </w:r>
      <w:r>
        <w:rPr>
          <w:rFonts w:hint="eastAsia"/>
        </w:rPr>
        <w:t xml:space="preserve"> =</w:t>
      </w:r>
      <w:r>
        <w:rPr>
          <w:rFonts w:hint="eastAsia"/>
        </w:rPr>
        <w:t>‘先款后货’</w:t>
      </w:r>
      <w:r>
        <w:rPr>
          <w:rFonts w:hint="eastAsia"/>
        </w:rPr>
        <w:t xml:space="preserve"> and</w:t>
      </w:r>
      <w:r>
        <w:t xml:space="preserve"> </w:t>
      </w:r>
      <w:r>
        <w:rPr>
          <w:rFonts w:hint="eastAsia"/>
        </w:rPr>
        <w:t>待收货</w:t>
      </w:r>
      <w:r>
        <w:rPr>
          <w:rFonts w:hint="eastAsia"/>
        </w:rPr>
        <w:t xml:space="preserve"> &gt; 0</w:t>
      </w:r>
      <w:r>
        <w:t xml:space="preserve"> </w:t>
      </w:r>
      <w:r>
        <w:rPr>
          <w:rFonts w:hint="eastAsia"/>
        </w:rPr>
        <w:t>and</w:t>
      </w:r>
      <w:r>
        <w:t xml:space="preserve"> </w:t>
      </w:r>
      <w:r>
        <w:rPr>
          <w:rFonts w:hint="eastAsia"/>
        </w:rPr>
        <w:t>已付款</w:t>
      </w:r>
      <w:r>
        <w:rPr>
          <w:rFonts w:hint="eastAsia"/>
        </w:rPr>
        <w:t xml:space="preserve"> &gt;0  </w:t>
      </w:r>
      <w:r>
        <w:rPr>
          <w:rFonts w:hint="eastAsia"/>
        </w:rPr>
        <w:t>；其中</w:t>
      </w:r>
      <w:r>
        <w:rPr>
          <w:rFonts w:hint="eastAsia"/>
        </w:rPr>
        <w:t xml:space="preserve"> </w:t>
      </w:r>
      <w:r>
        <w:rPr>
          <w:rFonts w:hint="eastAsia"/>
        </w:rPr>
        <w:t>付款方式、待收货、已付款</w:t>
      </w:r>
      <w:r>
        <w:rPr>
          <w:rFonts w:hint="eastAsia"/>
        </w:rPr>
        <w:t xml:space="preserve"> </w:t>
      </w:r>
      <w:r>
        <w:rPr>
          <w:rFonts w:hint="eastAsia"/>
        </w:rPr>
        <w:t>为变量名称</w:t>
      </w:r>
      <w:r>
        <w:rPr>
          <w:rFonts w:hint="eastAsia"/>
        </w:rPr>
        <w:t xml:space="preserve"> </w:t>
      </w:r>
      <w:r>
        <w:rPr>
          <w:rFonts w:hint="eastAsia"/>
        </w:rPr>
        <w:t>，‘先款后货’、</w:t>
      </w:r>
      <w:r>
        <w:rPr>
          <w:rFonts w:hint="eastAsia"/>
        </w:rPr>
        <w:t>0</w:t>
      </w:r>
      <w:r>
        <w:rPr>
          <w:rFonts w:hint="eastAsia"/>
        </w:rPr>
        <w:t>、</w:t>
      </w:r>
      <w:r>
        <w:rPr>
          <w:rFonts w:hint="eastAsia"/>
        </w:rPr>
        <w:t>0</w:t>
      </w:r>
      <w:r>
        <w:t xml:space="preserve"> </w:t>
      </w:r>
      <w:r>
        <w:rPr>
          <w:rFonts w:hint="eastAsia"/>
        </w:rPr>
        <w:t>为变量名称的值）</w:t>
      </w:r>
    </w:p>
    <w:p w:rsidR="00087D37" w:rsidRDefault="00087D37" w:rsidP="00087D37">
      <w:pPr>
        <w:spacing w:after="156"/>
        <w:ind w:firstLine="420"/>
        <w:rPr>
          <w:ins w:id="169" w:author="詹雯岚" w:date="2017-09-18T11:52:00Z"/>
        </w:rPr>
      </w:pPr>
      <w:r>
        <w:object w:dxaOrig="8266" w:dyaOrig="5145">
          <v:shape id="_x0000_i1044" type="#_x0000_t75" style="width:365.2pt;height:226.95pt" o:ole="">
            <v:imagedata r:id="rId18" o:title=""/>
          </v:shape>
          <o:OLEObject Type="Embed" ProgID="Visio.Drawing.15" ShapeID="_x0000_i1044" DrawAspect="Content" ObjectID="_1569147856" r:id="rId19"/>
        </w:object>
      </w:r>
    </w:p>
    <w:p w:rsidR="00087D37" w:rsidRDefault="00087D37" w:rsidP="00087D37">
      <w:pPr>
        <w:pStyle w:val="33"/>
        <w:numPr>
          <w:ilvl w:val="0"/>
          <w:numId w:val="42"/>
        </w:numPr>
        <w:spacing w:before="156" w:after="156"/>
        <w:ind w:left="1259"/>
        <w:pPrChange w:id="170" w:author="詹雯岚" w:date="2017-09-18T11:52:00Z">
          <w:pPr>
            <w:spacing w:after="156"/>
            <w:ind w:left="420" w:firstLine="500"/>
          </w:pPr>
        </w:pPrChange>
      </w:pPr>
      <w:ins w:id="171" w:author="詹雯岚" w:date="2017-09-18T11:52:00Z">
        <w:r>
          <w:rPr>
            <w:rFonts w:hint="eastAsia"/>
          </w:rPr>
          <w:lastRenderedPageBreak/>
          <w:t>程序流程图</w:t>
        </w:r>
      </w:ins>
    </w:p>
    <w:p w:rsidR="00087D37" w:rsidRDefault="00087D37" w:rsidP="00087D37">
      <w:pPr>
        <w:spacing w:after="156"/>
        <w:ind w:firstLine="420"/>
      </w:pPr>
      <w:r>
        <w:object w:dxaOrig="10831" w:dyaOrig="15106">
          <v:shape id="_x0000_i1045" type="#_x0000_t75" style="width:428.55pt;height:597.3pt" o:ole="">
            <v:imagedata r:id="rId20" o:title=""/>
          </v:shape>
          <o:OLEObject Type="Embed" ProgID="Visio.Drawing.15" ShapeID="_x0000_i1045" DrawAspect="Content" ObjectID="_1569147857" r:id="rId21"/>
        </w:object>
      </w:r>
    </w:p>
    <w:p w:rsidR="00087D37" w:rsidRDefault="00087D37" w:rsidP="00087D37">
      <w:pPr>
        <w:spacing w:after="156"/>
      </w:pPr>
    </w:p>
    <w:p w:rsidR="00087D37" w:rsidRPr="004B1722" w:rsidRDefault="00087D37" w:rsidP="00087D37">
      <w:pPr>
        <w:pStyle w:val="33"/>
        <w:numPr>
          <w:ilvl w:val="0"/>
          <w:numId w:val="42"/>
        </w:numPr>
        <w:spacing w:before="156" w:after="156"/>
        <w:ind w:left="1259"/>
        <w:rPr>
          <w:b/>
        </w:rPr>
      </w:pPr>
      <w:r>
        <w:rPr>
          <w:rFonts w:hint="eastAsia"/>
        </w:rPr>
        <w:lastRenderedPageBreak/>
        <w:t>事件报警日志</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09"/>
        <w:gridCol w:w="709"/>
        <w:gridCol w:w="850"/>
        <w:gridCol w:w="851"/>
        <w:gridCol w:w="567"/>
        <w:gridCol w:w="992"/>
        <w:gridCol w:w="709"/>
        <w:gridCol w:w="567"/>
        <w:gridCol w:w="425"/>
        <w:gridCol w:w="709"/>
        <w:gridCol w:w="708"/>
        <w:gridCol w:w="428"/>
        <w:gridCol w:w="898"/>
      </w:tblGrid>
      <w:tr w:rsidR="00087D37" w:rsidRPr="003A43F7" w:rsidTr="00087D37">
        <w:trPr>
          <w:jc w:val="center"/>
        </w:trPr>
        <w:tc>
          <w:tcPr>
            <w:tcW w:w="704" w:type="dxa"/>
            <w:shd w:val="clear" w:color="auto" w:fill="auto"/>
            <w:noWrap/>
            <w:vAlign w:val="center"/>
            <w:hideMark/>
          </w:tcPr>
          <w:p w:rsidR="00087D37" w:rsidRPr="005E5D43" w:rsidRDefault="00087D37" w:rsidP="00087D37">
            <w:pPr>
              <w:pStyle w:val="afc"/>
              <w:rPr>
                <w:rFonts w:asciiTheme="minorEastAsia" w:eastAsiaTheme="minorEastAsia" w:hAnsiTheme="minorEastAsia"/>
                <w:b/>
                <w:sz w:val="16"/>
              </w:rPr>
            </w:pPr>
            <w:r w:rsidRPr="005E5D43">
              <w:rPr>
                <w:rFonts w:hint="eastAsia"/>
                <w:b/>
                <w:sz w:val="16"/>
              </w:rPr>
              <w:t>预警规则</w:t>
            </w:r>
          </w:p>
        </w:tc>
        <w:tc>
          <w:tcPr>
            <w:tcW w:w="709" w:type="dxa"/>
            <w:shd w:val="clear" w:color="auto" w:fill="auto"/>
            <w:noWrap/>
            <w:vAlign w:val="center"/>
            <w:hideMark/>
          </w:tcPr>
          <w:p w:rsidR="00087D37" w:rsidRPr="005E5D43" w:rsidRDefault="00087D37" w:rsidP="00087D37">
            <w:pPr>
              <w:pStyle w:val="afc"/>
              <w:rPr>
                <w:b/>
                <w:sz w:val="16"/>
              </w:rPr>
            </w:pPr>
            <w:r w:rsidRPr="005E5D43">
              <w:rPr>
                <w:rFonts w:hint="eastAsia"/>
                <w:b/>
                <w:sz w:val="16"/>
              </w:rPr>
              <w:t>报警服务</w:t>
            </w:r>
          </w:p>
        </w:tc>
        <w:tc>
          <w:tcPr>
            <w:tcW w:w="709" w:type="dxa"/>
            <w:shd w:val="clear" w:color="auto" w:fill="auto"/>
            <w:noWrap/>
            <w:vAlign w:val="center"/>
            <w:hideMark/>
          </w:tcPr>
          <w:p w:rsidR="00087D37" w:rsidRPr="005E5D43" w:rsidRDefault="00087D37" w:rsidP="00087D37">
            <w:pPr>
              <w:pStyle w:val="afc"/>
              <w:rPr>
                <w:b/>
                <w:sz w:val="16"/>
              </w:rPr>
            </w:pPr>
            <w:r w:rsidRPr="005E5D43">
              <w:rPr>
                <w:rFonts w:hint="eastAsia"/>
                <w:b/>
                <w:sz w:val="16"/>
              </w:rPr>
              <w:t>预警级别</w:t>
            </w:r>
          </w:p>
        </w:tc>
        <w:tc>
          <w:tcPr>
            <w:tcW w:w="850" w:type="dxa"/>
            <w:vAlign w:val="center"/>
          </w:tcPr>
          <w:p w:rsidR="00087D37" w:rsidRPr="005E5D43" w:rsidRDefault="00087D37" w:rsidP="00087D37">
            <w:pPr>
              <w:pStyle w:val="afc"/>
              <w:rPr>
                <w:b/>
                <w:sz w:val="16"/>
              </w:rPr>
            </w:pPr>
            <w:r w:rsidRPr="005E5D43">
              <w:rPr>
                <w:rFonts w:hint="eastAsia"/>
                <w:b/>
                <w:sz w:val="16"/>
              </w:rPr>
              <w:t>预警接收人员级别</w:t>
            </w:r>
          </w:p>
        </w:tc>
        <w:tc>
          <w:tcPr>
            <w:tcW w:w="851" w:type="dxa"/>
            <w:shd w:val="clear" w:color="auto" w:fill="auto"/>
            <w:noWrap/>
            <w:vAlign w:val="center"/>
            <w:hideMark/>
          </w:tcPr>
          <w:p w:rsidR="00087D37" w:rsidRPr="005E5D43" w:rsidRDefault="00087D37" w:rsidP="00087D37">
            <w:pPr>
              <w:pStyle w:val="afc"/>
              <w:rPr>
                <w:ins w:id="172" w:author="詹雯岚" w:date="2017-09-18T13:15:00Z"/>
                <w:b/>
                <w:sz w:val="16"/>
              </w:rPr>
            </w:pPr>
            <w:r w:rsidRPr="005E5D43">
              <w:rPr>
                <w:rFonts w:hint="eastAsia"/>
                <w:b/>
                <w:sz w:val="16"/>
              </w:rPr>
              <w:t>预警接收人员</w:t>
            </w:r>
          </w:p>
          <w:p w:rsidR="00087D37" w:rsidRPr="005E5D43" w:rsidRDefault="00087D37" w:rsidP="00087D37">
            <w:pPr>
              <w:pStyle w:val="afc"/>
              <w:rPr>
                <w:b/>
                <w:sz w:val="16"/>
              </w:rPr>
            </w:pPr>
            <w:ins w:id="173" w:author="詹雯岚" w:date="2017-09-18T13:15:00Z">
              <w:r w:rsidRPr="005E5D43">
                <w:rPr>
                  <w:rFonts w:hint="eastAsia"/>
                  <w:b/>
                  <w:sz w:val="16"/>
                  <w:rPrChange w:id="174" w:author="詹雯岚" w:date="2017-09-18T13:15:00Z">
                    <w:rPr>
                      <w:rFonts w:ascii="等线" w:eastAsia="等线" w:hAnsi="等线" w:hint="eastAsia"/>
                      <w:b/>
                      <w:bCs/>
                      <w:color w:val="000000"/>
                      <w:sz w:val="15"/>
                      <w:szCs w:val="22"/>
                    </w:rPr>
                  </w:rPrChange>
                </w:rPr>
                <w:t>子表</w:t>
              </w:r>
            </w:ins>
          </w:p>
        </w:tc>
        <w:tc>
          <w:tcPr>
            <w:tcW w:w="567" w:type="dxa"/>
            <w:shd w:val="clear" w:color="auto" w:fill="auto"/>
            <w:noWrap/>
            <w:vAlign w:val="center"/>
            <w:hideMark/>
          </w:tcPr>
          <w:p w:rsidR="00087D37" w:rsidRPr="005E5D43" w:rsidRDefault="00087D37" w:rsidP="00087D37">
            <w:pPr>
              <w:pStyle w:val="afc"/>
              <w:rPr>
                <w:b/>
                <w:sz w:val="16"/>
              </w:rPr>
            </w:pPr>
            <w:r w:rsidRPr="005E5D43">
              <w:rPr>
                <w:rFonts w:hint="eastAsia"/>
                <w:b/>
                <w:sz w:val="16"/>
              </w:rPr>
              <w:t>事件</w:t>
            </w:r>
          </w:p>
        </w:tc>
        <w:tc>
          <w:tcPr>
            <w:tcW w:w="992" w:type="dxa"/>
            <w:shd w:val="clear" w:color="auto" w:fill="auto"/>
            <w:noWrap/>
            <w:vAlign w:val="center"/>
            <w:hideMark/>
          </w:tcPr>
          <w:p w:rsidR="00087D37" w:rsidRPr="005E5D43" w:rsidRDefault="00087D37" w:rsidP="00087D37">
            <w:pPr>
              <w:pStyle w:val="afc"/>
              <w:rPr>
                <w:b/>
                <w:sz w:val="16"/>
              </w:rPr>
            </w:pPr>
            <w:r w:rsidRPr="005E5D43">
              <w:rPr>
                <w:rFonts w:hint="eastAsia"/>
                <w:b/>
                <w:sz w:val="16"/>
              </w:rPr>
              <w:t>首次触发时间</w:t>
            </w:r>
          </w:p>
        </w:tc>
        <w:tc>
          <w:tcPr>
            <w:tcW w:w="709" w:type="dxa"/>
            <w:shd w:val="clear" w:color="auto" w:fill="auto"/>
            <w:noWrap/>
            <w:vAlign w:val="center"/>
            <w:hideMark/>
          </w:tcPr>
          <w:p w:rsidR="00087D37" w:rsidRPr="005E5D43" w:rsidRDefault="00087D37" w:rsidP="00087D37">
            <w:pPr>
              <w:pStyle w:val="afc"/>
              <w:rPr>
                <w:b/>
                <w:sz w:val="16"/>
              </w:rPr>
            </w:pPr>
            <w:r w:rsidRPr="005E5D43">
              <w:rPr>
                <w:rFonts w:hint="eastAsia"/>
                <w:b/>
                <w:sz w:val="16"/>
              </w:rPr>
              <w:t>操作时间</w:t>
            </w:r>
          </w:p>
        </w:tc>
        <w:tc>
          <w:tcPr>
            <w:tcW w:w="567" w:type="dxa"/>
            <w:shd w:val="clear" w:color="auto" w:fill="auto"/>
            <w:noWrap/>
            <w:vAlign w:val="center"/>
            <w:hideMark/>
          </w:tcPr>
          <w:p w:rsidR="00087D37" w:rsidRPr="005E5D43" w:rsidRDefault="00087D37" w:rsidP="00087D37">
            <w:pPr>
              <w:pStyle w:val="afc"/>
              <w:rPr>
                <w:b/>
                <w:sz w:val="16"/>
              </w:rPr>
            </w:pPr>
            <w:r w:rsidRPr="005E5D43">
              <w:rPr>
                <w:rFonts w:hint="eastAsia"/>
                <w:b/>
                <w:sz w:val="16"/>
              </w:rPr>
              <w:t>发送</w:t>
            </w:r>
          </w:p>
        </w:tc>
        <w:tc>
          <w:tcPr>
            <w:tcW w:w="425" w:type="dxa"/>
            <w:shd w:val="clear" w:color="auto" w:fill="auto"/>
            <w:noWrap/>
            <w:vAlign w:val="center"/>
            <w:hideMark/>
          </w:tcPr>
          <w:p w:rsidR="00087D37" w:rsidRPr="005E5D43" w:rsidRDefault="00087D37" w:rsidP="00087D37">
            <w:pPr>
              <w:pStyle w:val="afc"/>
              <w:rPr>
                <w:b/>
                <w:sz w:val="16"/>
              </w:rPr>
            </w:pPr>
            <w:r w:rsidRPr="005E5D43">
              <w:rPr>
                <w:rFonts w:hint="eastAsia"/>
                <w:b/>
                <w:sz w:val="16"/>
              </w:rPr>
              <w:t>确认</w:t>
            </w:r>
          </w:p>
        </w:tc>
        <w:tc>
          <w:tcPr>
            <w:tcW w:w="709" w:type="dxa"/>
          </w:tcPr>
          <w:p w:rsidR="00087D37" w:rsidRPr="005E5D43" w:rsidRDefault="00087D37" w:rsidP="00087D37">
            <w:pPr>
              <w:pStyle w:val="afc"/>
              <w:rPr>
                <w:b/>
                <w:sz w:val="16"/>
              </w:rPr>
            </w:pPr>
            <w:r w:rsidRPr="005E5D43">
              <w:rPr>
                <w:rFonts w:hint="eastAsia"/>
                <w:b/>
                <w:sz w:val="16"/>
              </w:rPr>
              <w:t>解除原因</w:t>
            </w:r>
          </w:p>
        </w:tc>
        <w:tc>
          <w:tcPr>
            <w:tcW w:w="708" w:type="dxa"/>
            <w:vAlign w:val="center"/>
          </w:tcPr>
          <w:p w:rsidR="00087D37" w:rsidRPr="005E5D43" w:rsidRDefault="00087D37" w:rsidP="00087D37">
            <w:pPr>
              <w:pStyle w:val="afc"/>
              <w:rPr>
                <w:b/>
                <w:sz w:val="16"/>
              </w:rPr>
            </w:pPr>
            <w:r w:rsidRPr="005E5D43">
              <w:rPr>
                <w:rFonts w:hint="eastAsia"/>
                <w:b/>
                <w:sz w:val="16"/>
              </w:rPr>
              <w:t>解除操作人</w:t>
            </w:r>
          </w:p>
        </w:tc>
        <w:tc>
          <w:tcPr>
            <w:tcW w:w="428" w:type="dxa"/>
            <w:shd w:val="clear" w:color="auto" w:fill="auto"/>
            <w:noWrap/>
            <w:vAlign w:val="center"/>
            <w:hideMark/>
          </w:tcPr>
          <w:p w:rsidR="00087D37" w:rsidRPr="005E5D43" w:rsidRDefault="00087D37" w:rsidP="00087D37">
            <w:pPr>
              <w:pStyle w:val="afc"/>
              <w:rPr>
                <w:b/>
                <w:sz w:val="16"/>
              </w:rPr>
            </w:pPr>
            <w:r w:rsidRPr="005E5D43">
              <w:rPr>
                <w:rFonts w:hint="eastAsia"/>
                <w:b/>
                <w:sz w:val="16"/>
              </w:rPr>
              <w:t>解除</w:t>
            </w:r>
          </w:p>
        </w:tc>
        <w:tc>
          <w:tcPr>
            <w:tcW w:w="898" w:type="dxa"/>
            <w:shd w:val="clear" w:color="auto" w:fill="auto"/>
            <w:noWrap/>
            <w:vAlign w:val="center"/>
            <w:hideMark/>
          </w:tcPr>
          <w:p w:rsidR="00087D37" w:rsidRPr="005E5D43" w:rsidRDefault="00087D37" w:rsidP="00087D37">
            <w:pPr>
              <w:pStyle w:val="afc"/>
              <w:rPr>
                <w:b/>
                <w:sz w:val="16"/>
              </w:rPr>
            </w:pPr>
            <w:r w:rsidRPr="005E5D43">
              <w:rPr>
                <w:rFonts w:hint="eastAsia"/>
                <w:b/>
                <w:sz w:val="16"/>
              </w:rPr>
              <w:t>预警操作次数</w:t>
            </w:r>
          </w:p>
        </w:tc>
      </w:tr>
      <w:tr w:rsidR="00087D37" w:rsidRPr="003A43F7" w:rsidTr="00087D37">
        <w:trPr>
          <w:jc w:val="center"/>
        </w:trPr>
        <w:tc>
          <w:tcPr>
            <w:tcW w:w="704"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850" w:type="dxa"/>
          </w:tcPr>
          <w:p w:rsidR="00087D37" w:rsidRPr="003A43F7" w:rsidRDefault="00087D37" w:rsidP="00087D37">
            <w:pPr>
              <w:pStyle w:val="afc"/>
              <w:rPr>
                <w:sz w:val="20"/>
              </w:rPr>
            </w:pPr>
          </w:p>
        </w:tc>
        <w:tc>
          <w:tcPr>
            <w:tcW w:w="851"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992"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425" w:type="dxa"/>
            <w:shd w:val="clear" w:color="auto" w:fill="auto"/>
            <w:noWrap/>
            <w:vAlign w:val="center"/>
          </w:tcPr>
          <w:p w:rsidR="00087D37" w:rsidRPr="003A43F7" w:rsidRDefault="00087D37" w:rsidP="00087D37">
            <w:pPr>
              <w:pStyle w:val="afc"/>
              <w:rPr>
                <w:sz w:val="20"/>
              </w:rPr>
            </w:pPr>
          </w:p>
        </w:tc>
        <w:tc>
          <w:tcPr>
            <w:tcW w:w="709" w:type="dxa"/>
          </w:tcPr>
          <w:p w:rsidR="00087D37" w:rsidRPr="003A43F7" w:rsidRDefault="00087D37" w:rsidP="00087D37">
            <w:pPr>
              <w:pStyle w:val="afc"/>
              <w:rPr>
                <w:sz w:val="20"/>
              </w:rPr>
            </w:pPr>
          </w:p>
        </w:tc>
        <w:tc>
          <w:tcPr>
            <w:tcW w:w="708" w:type="dxa"/>
          </w:tcPr>
          <w:p w:rsidR="00087D37" w:rsidRPr="003A43F7" w:rsidRDefault="00087D37" w:rsidP="00087D37">
            <w:pPr>
              <w:pStyle w:val="afc"/>
              <w:rPr>
                <w:sz w:val="20"/>
              </w:rPr>
            </w:pPr>
          </w:p>
        </w:tc>
        <w:tc>
          <w:tcPr>
            <w:tcW w:w="428" w:type="dxa"/>
            <w:shd w:val="clear" w:color="auto" w:fill="auto"/>
            <w:noWrap/>
            <w:vAlign w:val="center"/>
          </w:tcPr>
          <w:p w:rsidR="00087D37" w:rsidRPr="003A43F7" w:rsidRDefault="00087D37" w:rsidP="00087D37">
            <w:pPr>
              <w:pStyle w:val="afc"/>
              <w:rPr>
                <w:sz w:val="20"/>
              </w:rPr>
            </w:pPr>
          </w:p>
        </w:tc>
        <w:tc>
          <w:tcPr>
            <w:tcW w:w="898" w:type="dxa"/>
            <w:shd w:val="clear" w:color="auto" w:fill="auto"/>
            <w:noWrap/>
            <w:vAlign w:val="center"/>
          </w:tcPr>
          <w:p w:rsidR="00087D37" w:rsidRPr="003A43F7" w:rsidRDefault="00087D37" w:rsidP="00087D37">
            <w:pPr>
              <w:pStyle w:val="afc"/>
              <w:rPr>
                <w:sz w:val="20"/>
              </w:rPr>
            </w:pPr>
          </w:p>
        </w:tc>
      </w:tr>
      <w:tr w:rsidR="00087D37" w:rsidRPr="003A43F7" w:rsidTr="00087D37">
        <w:trPr>
          <w:jc w:val="center"/>
        </w:trPr>
        <w:tc>
          <w:tcPr>
            <w:tcW w:w="704"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850" w:type="dxa"/>
          </w:tcPr>
          <w:p w:rsidR="00087D37" w:rsidRPr="003A43F7" w:rsidRDefault="00087D37" w:rsidP="00087D37">
            <w:pPr>
              <w:pStyle w:val="afc"/>
              <w:rPr>
                <w:sz w:val="20"/>
              </w:rPr>
            </w:pPr>
          </w:p>
        </w:tc>
        <w:tc>
          <w:tcPr>
            <w:tcW w:w="851"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992"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425" w:type="dxa"/>
            <w:shd w:val="clear" w:color="auto" w:fill="auto"/>
            <w:noWrap/>
            <w:vAlign w:val="center"/>
          </w:tcPr>
          <w:p w:rsidR="00087D37" w:rsidRPr="003A43F7" w:rsidRDefault="00087D37" w:rsidP="00087D37">
            <w:pPr>
              <w:pStyle w:val="afc"/>
              <w:rPr>
                <w:sz w:val="20"/>
              </w:rPr>
            </w:pPr>
          </w:p>
        </w:tc>
        <w:tc>
          <w:tcPr>
            <w:tcW w:w="709" w:type="dxa"/>
          </w:tcPr>
          <w:p w:rsidR="00087D37" w:rsidRPr="003A43F7" w:rsidRDefault="00087D37" w:rsidP="00087D37">
            <w:pPr>
              <w:pStyle w:val="afc"/>
              <w:rPr>
                <w:sz w:val="20"/>
              </w:rPr>
            </w:pPr>
          </w:p>
        </w:tc>
        <w:tc>
          <w:tcPr>
            <w:tcW w:w="708" w:type="dxa"/>
          </w:tcPr>
          <w:p w:rsidR="00087D37" w:rsidRPr="003A43F7" w:rsidRDefault="00087D37" w:rsidP="00087D37">
            <w:pPr>
              <w:pStyle w:val="afc"/>
              <w:rPr>
                <w:sz w:val="20"/>
              </w:rPr>
            </w:pPr>
          </w:p>
        </w:tc>
        <w:tc>
          <w:tcPr>
            <w:tcW w:w="428" w:type="dxa"/>
            <w:shd w:val="clear" w:color="auto" w:fill="auto"/>
            <w:noWrap/>
            <w:vAlign w:val="center"/>
          </w:tcPr>
          <w:p w:rsidR="00087D37" w:rsidRPr="003A43F7" w:rsidRDefault="00087D37" w:rsidP="00087D37">
            <w:pPr>
              <w:pStyle w:val="afc"/>
              <w:rPr>
                <w:sz w:val="20"/>
              </w:rPr>
            </w:pPr>
          </w:p>
        </w:tc>
        <w:tc>
          <w:tcPr>
            <w:tcW w:w="898" w:type="dxa"/>
            <w:shd w:val="clear" w:color="auto" w:fill="auto"/>
            <w:noWrap/>
            <w:vAlign w:val="center"/>
          </w:tcPr>
          <w:p w:rsidR="00087D37" w:rsidRPr="003A43F7" w:rsidRDefault="00087D37" w:rsidP="00087D37">
            <w:pPr>
              <w:pStyle w:val="afc"/>
              <w:rPr>
                <w:sz w:val="20"/>
              </w:rPr>
            </w:pPr>
          </w:p>
        </w:tc>
      </w:tr>
      <w:tr w:rsidR="00087D37" w:rsidRPr="003A43F7" w:rsidTr="00087D37">
        <w:trPr>
          <w:jc w:val="center"/>
        </w:trPr>
        <w:tc>
          <w:tcPr>
            <w:tcW w:w="704"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850" w:type="dxa"/>
          </w:tcPr>
          <w:p w:rsidR="00087D37" w:rsidRPr="003A43F7" w:rsidRDefault="00087D37" w:rsidP="00087D37">
            <w:pPr>
              <w:pStyle w:val="afc"/>
              <w:rPr>
                <w:sz w:val="20"/>
              </w:rPr>
            </w:pPr>
          </w:p>
        </w:tc>
        <w:tc>
          <w:tcPr>
            <w:tcW w:w="851"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992"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425" w:type="dxa"/>
            <w:shd w:val="clear" w:color="auto" w:fill="auto"/>
            <w:noWrap/>
            <w:vAlign w:val="center"/>
          </w:tcPr>
          <w:p w:rsidR="00087D37" w:rsidRPr="003A43F7" w:rsidRDefault="00087D37" w:rsidP="00087D37">
            <w:pPr>
              <w:pStyle w:val="afc"/>
              <w:rPr>
                <w:sz w:val="20"/>
              </w:rPr>
            </w:pPr>
          </w:p>
        </w:tc>
        <w:tc>
          <w:tcPr>
            <w:tcW w:w="709" w:type="dxa"/>
          </w:tcPr>
          <w:p w:rsidR="00087D37" w:rsidRPr="003A43F7" w:rsidRDefault="00087D37" w:rsidP="00087D37">
            <w:pPr>
              <w:pStyle w:val="afc"/>
              <w:rPr>
                <w:sz w:val="20"/>
              </w:rPr>
            </w:pPr>
          </w:p>
        </w:tc>
        <w:tc>
          <w:tcPr>
            <w:tcW w:w="708" w:type="dxa"/>
          </w:tcPr>
          <w:p w:rsidR="00087D37" w:rsidRPr="003A43F7" w:rsidRDefault="00087D37" w:rsidP="00087D37">
            <w:pPr>
              <w:pStyle w:val="afc"/>
              <w:rPr>
                <w:sz w:val="20"/>
              </w:rPr>
            </w:pPr>
          </w:p>
        </w:tc>
        <w:tc>
          <w:tcPr>
            <w:tcW w:w="428" w:type="dxa"/>
            <w:shd w:val="clear" w:color="auto" w:fill="auto"/>
            <w:noWrap/>
            <w:vAlign w:val="center"/>
          </w:tcPr>
          <w:p w:rsidR="00087D37" w:rsidRPr="003A43F7" w:rsidRDefault="00087D37" w:rsidP="00087D37">
            <w:pPr>
              <w:pStyle w:val="afc"/>
              <w:rPr>
                <w:sz w:val="20"/>
              </w:rPr>
            </w:pPr>
          </w:p>
        </w:tc>
        <w:tc>
          <w:tcPr>
            <w:tcW w:w="898" w:type="dxa"/>
            <w:shd w:val="clear" w:color="auto" w:fill="auto"/>
            <w:noWrap/>
            <w:vAlign w:val="center"/>
          </w:tcPr>
          <w:p w:rsidR="00087D37" w:rsidRPr="003A43F7" w:rsidRDefault="00087D37" w:rsidP="00087D37">
            <w:pPr>
              <w:pStyle w:val="afc"/>
              <w:rPr>
                <w:sz w:val="20"/>
              </w:rPr>
            </w:pPr>
          </w:p>
        </w:tc>
      </w:tr>
      <w:tr w:rsidR="00087D37" w:rsidRPr="003A43F7" w:rsidTr="00087D37">
        <w:trPr>
          <w:jc w:val="center"/>
        </w:trPr>
        <w:tc>
          <w:tcPr>
            <w:tcW w:w="704"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850" w:type="dxa"/>
          </w:tcPr>
          <w:p w:rsidR="00087D37" w:rsidRPr="003A43F7" w:rsidRDefault="00087D37" w:rsidP="00087D37">
            <w:pPr>
              <w:pStyle w:val="afc"/>
              <w:rPr>
                <w:sz w:val="20"/>
              </w:rPr>
            </w:pPr>
          </w:p>
        </w:tc>
        <w:tc>
          <w:tcPr>
            <w:tcW w:w="851"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992"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425" w:type="dxa"/>
            <w:shd w:val="clear" w:color="auto" w:fill="auto"/>
            <w:noWrap/>
            <w:vAlign w:val="center"/>
          </w:tcPr>
          <w:p w:rsidR="00087D37" w:rsidRPr="003A43F7" w:rsidRDefault="00087D37" w:rsidP="00087D37">
            <w:pPr>
              <w:pStyle w:val="afc"/>
              <w:rPr>
                <w:sz w:val="20"/>
              </w:rPr>
            </w:pPr>
          </w:p>
        </w:tc>
        <w:tc>
          <w:tcPr>
            <w:tcW w:w="709" w:type="dxa"/>
          </w:tcPr>
          <w:p w:rsidR="00087D37" w:rsidRPr="003A43F7" w:rsidRDefault="00087D37" w:rsidP="00087D37">
            <w:pPr>
              <w:pStyle w:val="afc"/>
              <w:rPr>
                <w:sz w:val="20"/>
              </w:rPr>
            </w:pPr>
          </w:p>
        </w:tc>
        <w:tc>
          <w:tcPr>
            <w:tcW w:w="708" w:type="dxa"/>
          </w:tcPr>
          <w:p w:rsidR="00087D37" w:rsidRPr="003A43F7" w:rsidRDefault="00087D37" w:rsidP="00087D37">
            <w:pPr>
              <w:pStyle w:val="afc"/>
              <w:rPr>
                <w:sz w:val="20"/>
              </w:rPr>
            </w:pPr>
          </w:p>
        </w:tc>
        <w:tc>
          <w:tcPr>
            <w:tcW w:w="428" w:type="dxa"/>
            <w:shd w:val="clear" w:color="auto" w:fill="auto"/>
            <w:noWrap/>
            <w:vAlign w:val="center"/>
          </w:tcPr>
          <w:p w:rsidR="00087D37" w:rsidRPr="003A43F7" w:rsidRDefault="00087D37" w:rsidP="00087D37">
            <w:pPr>
              <w:pStyle w:val="afc"/>
              <w:rPr>
                <w:sz w:val="20"/>
              </w:rPr>
            </w:pPr>
          </w:p>
        </w:tc>
        <w:tc>
          <w:tcPr>
            <w:tcW w:w="898" w:type="dxa"/>
            <w:shd w:val="clear" w:color="auto" w:fill="auto"/>
            <w:noWrap/>
            <w:vAlign w:val="center"/>
          </w:tcPr>
          <w:p w:rsidR="00087D37" w:rsidRPr="003A43F7" w:rsidRDefault="00087D37" w:rsidP="00087D37">
            <w:pPr>
              <w:pStyle w:val="afc"/>
              <w:rPr>
                <w:sz w:val="20"/>
              </w:rPr>
            </w:pPr>
          </w:p>
        </w:tc>
      </w:tr>
      <w:tr w:rsidR="00087D37" w:rsidRPr="003A43F7" w:rsidTr="00087D37">
        <w:trPr>
          <w:jc w:val="center"/>
        </w:trPr>
        <w:tc>
          <w:tcPr>
            <w:tcW w:w="704"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850" w:type="dxa"/>
          </w:tcPr>
          <w:p w:rsidR="00087D37" w:rsidRPr="003A43F7" w:rsidRDefault="00087D37" w:rsidP="00087D37">
            <w:pPr>
              <w:pStyle w:val="afc"/>
              <w:rPr>
                <w:sz w:val="20"/>
              </w:rPr>
            </w:pPr>
          </w:p>
        </w:tc>
        <w:tc>
          <w:tcPr>
            <w:tcW w:w="851"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992"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425" w:type="dxa"/>
            <w:shd w:val="clear" w:color="auto" w:fill="auto"/>
            <w:noWrap/>
            <w:vAlign w:val="center"/>
          </w:tcPr>
          <w:p w:rsidR="00087D37" w:rsidRPr="003A43F7" w:rsidRDefault="00087D37" w:rsidP="00087D37">
            <w:pPr>
              <w:pStyle w:val="afc"/>
              <w:rPr>
                <w:sz w:val="20"/>
              </w:rPr>
            </w:pPr>
          </w:p>
        </w:tc>
        <w:tc>
          <w:tcPr>
            <w:tcW w:w="709" w:type="dxa"/>
          </w:tcPr>
          <w:p w:rsidR="00087D37" w:rsidRPr="003A43F7" w:rsidRDefault="00087D37" w:rsidP="00087D37">
            <w:pPr>
              <w:pStyle w:val="afc"/>
              <w:rPr>
                <w:sz w:val="20"/>
              </w:rPr>
            </w:pPr>
          </w:p>
        </w:tc>
        <w:tc>
          <w:tcPr>
            <w:tcW w:w="708" w:type="dxa"/>
          </w:tcPr>
          <w:p w:rsidR="00087D37" w:rsidRPr="003A43F7" w:rsidRDefault="00087D37" w:rsidP="00087D37">
            <w:pPr>
              <w:pStyle w:val="afc"/>
              <w:rPr>
                <w:sz w:val="20"/>
              </w:rPr>
            </w:pPr>
          </w:p>
        </w:tc>
        <w:tc>
          <w:tcPr>
            <w:tcW w:w="428" w:type="dxa"/>
            <w:shd w:val="clear" w:color="auto" w:fill="auto"/>
            <w:noWrap/>
            <w:vAlign w:val="center"/>
          </w:tcPr>
          <w:p w:rsidR="00087D37" w:rsidRPr="003A43F7" w:rsidRDefault="00087D37" w:rsidP="00087D37">
            <w:pPr>
              <w:pStyle w:val="afc"/>
              <w:rPr>
                <w:sz w:val="20"/>
              </w:rPr>
            </w:pPr>
          </w:p>
        </w:tc>
        <w:tc>
          <w:tcPr>
            <w:tcW w:w="898" w:type="dxa"/>
            <w:shd w:val="clear" w:color="auto" w:fill="auto"/>
            <w:noWrap/>
            <w:vAlign w:val="center"/>
          </w:tcPr>
          <w:p w:rsidR="00087D37" w:rsidRPr="003A43F7" w:rsidRDefault="00087D37" w:rsidP="00087D37">
            <w:pPr>
              <w:pStyle w:val="afc"/>
              <w:rPr>
                <w:sz w:val="20"/>
              </w:rPr>
            </w:pPr>
          </w:p>
        </w:tc>
      </w:tr>
      <w:tr w:rsidR="00087D37" w:rsidRPr="003A43F7" w:rsidTr="00087D37">
        <w:trPr>
          <w:jc w:val="center"/>
        </w:trPr>
        <w:tc>
          <w:tcPr>
            <w:tcW w:w="704"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850" w:type="dxa"/>
          </w:tcPr>
          <w:p w:rsidR="00087D37" w:rsidRPr="003A43F7" w:rsidRDefault="00087D37" w:rsidP="00087D37">
            <w:pPr>
              <w:pStyle w:val="afc"/>
              <w:rPr>
                <w:sz w:val="20"/>
              </w:rPr>
            </w:pPr>
          </w:p>
        </w:tc>
        <w:tc>
          <w:tcPr>
            <w:tcW w:w="851"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992" w:type="dxa"/>
            <w:shd w:val="clear" w:color="auto" w:fill="auto"/>
            <w:noWrap/>
            <w:vAlign w:val="center"/>
          </w:tcPr>
          <w:p w:rsidR="00087D37" w:rsidRPr="003A43F7" w:rsidRDefault="00087D37" w:rsidP="00087D37">
            <w:pPr>
              <w:pStyle w:val="afc"/>
              <w:rPr>
                <w:sz w:val="20"/>
              </w:rPr>
            </w:pPr>
          </w:p>
        </w:tc>
        <w:tc>
          <w:tcPr>
            <w:tcW w:w="709" w:type="dxa"/>
            <w:shd w:val="clear" w:color="auto" w:fill="auto"/>
            <w:noWrap/>
            <w:vAlign w:val="center"/>
          </w:tcPr>
          <w:p w:rsidR="00087D37" w:rsidRPr="003A43F7" w:rsidRDefault="00087D37" w:rsidP="00087D37">
            <w:pPr>
              <w:pStyle w:val="afc"/>
              <w:rPr>
                <w:sz w:val="20"/>
              </w:rPr>
            </w:pPr>
          </w:p>
        </w:tc>
        <w:tc>
          <w:tcPr>
            <w:tcW w:w="567" w:type="dxa"/>
            <w:shd w:val="clear" w:color="auto" w:fill="auto"/>
            <w:noWrap/>
            <w:vAlign w:val="center"/>
          </w:tcPr>
          <w:p w:rsidR="00087D37" w:rsidRPr="003A43F7" w:rsidRDefault="00087D37" w:rsidP="00087D37">
            <w:pPr>
              <w:pStyle w:val="afc"/>
              <w:rPr>
                <w:sz w:val="20"/>
              </w:rPr>
            </w:pPr>
          </w:p>
        </w:tc>
        <w:tc>
          <w:tcPr>
            <w:tcW w:w="425" w:type="dxa"/>
            <w:shd w:val="clear" w:color="auto" w:fill="auto"/>
            <w:noWrap/>
            <w:vAlign w:val="center"/>
          </w:tcPr>
          <w:p w:rsidR="00087D37" w:rsidRPr="003A43F7" w:rsidRDefault="00087D37" w:rsidP="00087D37">
            <w:pPr>
              <w:pStyle w:val="afc"/>
              <w:rPr>
                <w:sz w:val="20"/>
              </w:rPr>
            </w:pPr>
          </w:p>
        </w:tc>
        <w:tc>
          <w:tcPr>
            <w:tcW w:w="709" w:type="dxa"/>
          </w:tcPr>
          <w:p w:rsidR="00087D37" w:rsidRPr="003A43F7" w:rsidRDefault="00087D37" w:rsidP="00087D37">
            <w:pPr>
              <w:pStyle w:val="afc"/>
              <w:rPr>
                <w:sz w:val="20"/>
              </w:rPr>
            </w:pPr>
          </w:p>
        </w:tc>
        <w:tc>
          <w:tcPr>
            <w:tcW w:w="708" w:type="dxa"/>
          </w:tcPr>
          <w:p w:rsidR="00087D37" w:rsidRPr="003A43F7" w:rsidRDefault="00087D37" w:rsidP="00087D37">
            <w:pPr>
              <w:pStyle w:val="afc"/>
              <w:rPr>
                <w:sz w:val="20"/>
              </w:rPr>
            </w:pPr>
          </w:p>
        </w:tc>
        <w:tc>
          <w:tcPr>
            <w:tcW w:w="428" w:type="dxa"/>
            <w:shd w:val="clear" w:color="auto" w:fill="auto"/>
            <w:noWrap/>
            <w:vAlign w:val="center"/>
          </w:tcPr>
          <w:p w:rsidR="00087D37" w:rsidRPr="003A43F7" w:rsidRDefault="00087D37" w:rsidP="00087D37">
            <w:pPr>
              <w:pStyle w:val="afc"/>
              <w:rPr>
                <w:sz w:val="20"/>
              </w:rPr>
            </w:pPr>
          </w:p>
        </w:tc>
        <w:tc>
          <w:tcPr>
            <w:tcW w:w="898" w:type="dxa"/>
            <w:shd w:val="clear" w:color="auto" w:fill="auto"/>
            <w:noWrap/>
            <w:vAlign w:val="center"/>
          </w:tcPr>
          <w:p w:rsidR="00087D37" w:rsidRPr="003A43F7" w:rsidRDefault="00087D37" w:rsidP="00087D37">
            <w:pPr>
              <w:pStyle w:val="afc"/>
              <w:rPr>
                <w:sz w:val="20"/>
              </w:rPr>
            </w:pPr>
          </w:p>
        </w:tc>
      </w:tr>
    </w:tbl>
    <w:p w:rsidR="00087D37" w:rsidRDefault="00087D37" w:rsidP="00087D37">
      <w:pPr>
        <w:spacing w:after="156"/>
        <w:ind w:firstLine="500"/>
      </w:pPr>
    </w:p>
    <w:p w:rsidR="00087D37" w:rsidRDefault="00087D37" w:rsidP="00087D37">
      <w:pPr>
        <w:pStyle w:val="13"/>
        <w:numPr>
          <w:ilvl w:val="0"/>
          <w:numId w:val="15"/>
        </w:numPr>
        <w:spacing w:before="156" w:after="156"/>
      </w:pPr>
      <w:r>
        <w:rPr>
          <w:rFonts w:hint="eastAsia"/>
        </w:rPr>
        <w:t>输出：</w:t>
      </w:r>
    </w:p>
    <w:p w:rsidR="00087D37" w:rsidRPr="002C4CD5" w:rsidRDefault="00087D37" w:rsidP="00087D37">
      <w:pPr>
        <w:spacing w:after="156"/>
        <w:ind w:firstLine="500"/>
      </w:pPr>
      <w:r w:rsidRPr="002C4CD5">
        <w:rPr>
          <w:rFonts w:hint="eastAsia"/>
        </w:rPr>
        <w:t>超出阈值预警规则表</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567"/>
        <w:gridCol w:w="713"/>
        <w:gridCol w:w="709"/>
        <w:gridCol w:w="992"/>
        <w:gridCol w:w="1276"/>
        <w:gridCol w:w="1418"/>
        <w:gridCol w:w="992"/>
        <w:gridCol w:w="992"/>
      </w:tblGrid>
      <w:tr w:rsidR="00087D37" w:rsidRPr="0002745C" w:rsidTr="00087D37">
        <w:trPr>
          <w:trHeight w:val="285"/>
          <w:jc w:val="center"/>
        </w:trPr>
        <w:tc>
          <w:tcPr>
            <w:tcW w:w="988" w:type="dxa"/>
            <w:shd w:val="clear" w:color="auto" w:fill="auto"/>
            <w:noWrap/>
            <w:vAlign w:val="center"/>
            <w:hideMark/>
          </w:tcPr>
          <w:p w:rsidR="00087D37" w:rsidRPr="005E5D43" w:rsidRDefault="00087D37" w:rsidP="00087D37">
            <w:pPr>
              <w:pStyle w:val="afc"/>
              <w:rPr>
                <w:b/>
                <w:sz w:val="16"/>
              </w:rPr>
            </w:pPr>
            <w:r w:rsidRPr="005E5D43">
              <w:rPr>
                <w:rFonts w:hint="eastAsia"/>
                <w:b/>
                <w:sz w:val="16"/>
              </w:rPr>
              <w:t>预警名称</w:t>
            </w:r>
          </w:p>
        </w:tc>
        <w:tc>
          <w:tcPr>
            <w:tcW w:w="567" w:type="dxa"/>
            <w:shd w:val="clear" w:color="auto" w:fill="auto"/>
            <w:noWrap/>
            <w:vAlign w:val="center"/>
            <w:hideMark/>
          </w:tcPr>
          <w:p w:rsidR="00087D37" w:rsidRPr="005E5D43" w:rsidRDefault="00087D37" w:rsidP="00087D37">
            <w:pPr>
              <w:pStyle w:val="afc"/>
              <w:rPr>
                <w:b/>
                <w:sz w:val="16"/>
              </w:rPr>
            </w:pPr>
            <w:r w:rsidRPr="005E5D43">
              <w:rPr>
                <w:rFonts w:hint="eastAsia"/>
                <w:b/>
                <w:sz w:val="16"/>
              </w:rPr>
              <w:t>变量</w:t>
            </w:r>
          </w:p>
        </w:tc>
        <w:tc>
          <w:tcPr>
            <w:tcW w:w="713" w:type="dxa"/>
            <w:shd w:val="clear" w:color="auto" w:fill="auto"/>
            <w:noWrap/>
            <w:vAlign w:val="center"/>
            <w:hideMark/>
          </w:tcPr>
          <w:p w:rsidR="00087D37" w:rsidRPr="005E5D43" w:rsidRDefault="00087D37" w:rsidP="00087D37">
            <w:pPr>
              <w:pStyle w:val="afc"/>
              <w:rPr>
                <w:b/>
                <w:sz w:val="16"/>
              </w:rPr>
            </w:pPr>
            <w:r w:rsidRPr="005E5D43">
              <w:rPr>
                <w:rFonts w:hint="eastAsia"/>
                <w:b/>
                <w:sz w:val="16"/>
              </w:rPr>
              <w:t>最大值</w:t>
            </w:r>
          </w:p>
        </w:tc>
        <w:tc>
          <w:tcPr>
            <w:tcW w:w="709" w:type="dxa"/>
          </w:tcPr>
          <w:p w:rsidR="00087D37" w:rsidRPr="005E5D43" w:rsidRDefault="00087D37" w:rsidP="00087D37">
            <w:pPr>
              <w:pStyle w:val="afc"/>
              <w:rPr>
                <w:b/>
                <w:sz w:val="16"/>
              </w:rPr>
            </w:pPr>
            <w:r w:rsidRPr="005E5D43">
              <w:rPr>
                <w:rFonts w:hint="eastAsia"/>
                <w:b/>
                <w:sz w:val="16"/>
              </w:rPr>
              <w:t>最小值</w:t>
            </w:r>
          </w:p>
        </w:tc>
        <w:tc>
          <w:tcPr>
            <w:tcW w:w="992" w:type="dxa"/>
            <w:shd w:val="clear" w:color="auto" w:fill="auto"/>
            <w:noWrap/>
            <w:vAlign w:val="center"/>
            <w:hideMark/>
          </w:tcPr>
          <w:p w:rsidR="00087D37" w:rsidRPr="005E5D43" w:rsidRDefault="00087D37" w:rsidP="00087D37">
            <w:pPr>
              <w:pStyle w:val="afc"/>
              <w:rPr>
                <w:b/>
                <w:sz w:val="16"/>
              </w:rPr>
            </w:pPr>
            <w:r w:rsidRPr="005E5D43">
              <w:rPr>
                <w:rFonts w:hint="eastAsia"/>
                <w:b/>
                <w:sz w:val="16"/>
              </w:rPr>
              <w:t>查询频率</w:t>
            </w:r>
          </w:p>
        </w:tc>
        <w:tc>
          <w:tcPr>
            <w:tcW w:w="1276" w:type="dxa"/>
            <w:shd w:val="clear" w:color="auto" w:fill="auto"/>
            <w:noWrap/>
            <w:vAlign w:val="center"/>
            <w:hideMark/>
          </w:tcPr>
          <w:p w:rsidR="00087D37" w:rsidRPr="005E5D43" w:rsidRDefault="00087D37" w:rsidP="00087D37">
            <w:pPr>
              <w:pStyle w:val="afc"/>
              <w:rPr>
                <w:b/>
                <w:sz w:val="16"/>
              </w:rPr>
            </w:pPr>
            <w:r w:rsidRPr="005E5D43">
              <w:rPr>
                <w:rFonts w:hint="eastAsia"/>
                <w:b/>
                <w:sz w:val="16"/>
              </w:rPr>
              <w:t>最高预警等级</w:t>
            </w:r>
          </w:p>
        </w:tc>
        <w:tc>
          <w:tcPr>
            <w:tcW w:w="1418" w:type="dxa"/>
            <w:shd w:val="clear" w:color="auto" w:fill="auto"/>
            <w:noWrap/>
            <w:vAlign w:val="center"/>
            <w:hideMark/>
          </w:tcPr>
          <w:p w:rsidR="00087D37" w:rsidRPr="005E5D43" w:rsidRDefault="00087D37" w:rsidP="00087D37">
            <w:pPr>
              <w:pStyle w:val="afc"/>
              <w:rPr>
                <w:b/>
                <w:sz w:val="16"/>
              </w:rPr>
            </w:pPr>
            <w:r w:rsidRPr="005E5D43">
              <w:rPr>
                <w:rFonts w:hint="eastAsia"/>
                <w:b/>
                <w:sz w:val="16"/>
              </w:rPr>
              <w:t>各等级时间间隔</w:t>
            </w:r>
          </w:p>
        </w:tc>
        <w:tc>
          <w:tcPr>
            <w:tcW w:w="992" w:type="dxa"/>
            <w:shd w:val="clear" w:color="auto" w:fill="auto"/>
            <w:noWrap/>
            <w:vAlign w:val="center"/>
            <w:hideMark/>
          </w:tcPr>
          <w:p w:rsidR="00087D37" w:rsidRPr="005E5D43" w:rsidRDefault="00087D37" w:rsidP="00087D37">
            <w:pPr>
              <w:pStyle w:val="afc"/>
              <w:rPr>
                <w:b/>
                <w:sz w:val="16"/>
              </w:rPr>
            </w:pPr>
            <w:r w:rsidRPr="005E5D43">
              <w:rPr>
                <w:rFonts w:hint="eastAsia"/>
                <w:b/>
                <w:sz w:val="16"/>
              </w:rPr>
              <w:t>预警程序</w:t>
            </w:r>
          </w:p>
        </w:tc>
        <w:tc>
          <w:tcPr>
            <w:tcW w:w="992" w:type="dxa"/>
            <w:shd w:val="clear" w:color="auto" w:fill="auto"/>
            <w:noWrap/>
            <w:vAlign w:val="center"/>
            <w:hideMark/>
          </w:tcPr>
          <w:p w:rsidR="00087D37" w:rsidRPr="005E5D43" w:rsidRDefault="00087D37" w:rsidP="00087D37">
            <w:pPr>
              <w:pStyle w:val="afc"/>
              <w:rPr>
                <w:b/>
                <w:sz w:val="16"/>
              </w:rPr>
            </w:pPr>
            <w:r w:rsidRPr="005E5D43">
              <w:rPr>
                <w:rFonts w:hint="eastAsia"/>
                <w:b/>
                <w:sz w:val="16"/>
              </w:rPr>
              <w:t>启用</w:t>
            </w:r>
          </w:p>
        </w:tc>
      </w:tr>
      <w:tr w:rsidR="00087D37" w:rsidRPr="0002745C" w:rsidTr="00087D37">
        <w:trPr>
          <w:trHeight w:val="285"/>
          <w:jc w:val="center"/>
        </w:trPr>
        <w:tc>
          <w:tcPr>
            <w:tcW w:w="988" w:type="dxa"/>
            <w:shd w:val="clear" w:color="auto" w:fill="auto"/>
            <w:noWrap/>
            <w:vAlign w:val="center"/>
            <w:hideMark/>
          </w:tcPr>
          <w:p w:rsidR="00087D37" w:rsidRPr="0002745C" w:rsidRDefault="00087D37" w:rsidP="00087D37">
            <w:pPr>
              <w:pStyle w:val="afc"/>
            </w:pPr>
          </w:p>
        </w:tc>
        <w:tc>
          <w:tcPr>
            <w:tcW w:w="567" w:type="dxa"/>
            <w:shd w:val="clear" w:color="auto" w:fill="auto"/>
            <w:noWrap/>
            <w:vAlign w:val="center"/>
            <w:hideMark/>
          </w:tcPr>
          <w:p w:rsidR="00087D37" w:rsidRPr="0002745C" w:rsidRDefault="00087D37" w:rsidP="00087D37">
            <w:pPr>
              <w:pStyle w:val="afc"/>
            </w:pPr>
          </w:p>
        </w:tc>
        <w:tc>
          <w:tcPr>
            <w:tcW w:w="713" w:type="dxa"/>
            <w:shd w:val="clear" w:color="auto" w:fill="auto"/>
            <w:noWrap/>
            <w:vAlign w:val="center"/>
            <w:hideMark/>
          </w:tcPr>
          <w:p w:rsidR="00087D37" w:rsidRPr="0002745C" w:rsidRDefault="00087D37" w:rsidP="00087D37">
            <w:pPr>
              <w:pStyle w:val="afc"/>
            </w:pPr>
          </w:p>
        </w:tc>
        <w:tc>
          <w:tcPr>
            <w:tcW w:w="709" w:type="dxa"/>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1276" w:type="dxa"/>
            <w:shd w:val="clear" w:color="auto" w:fill="auto"/>
            <w:noWrap/>
            <w:vAlign w:val="center"/>
            <w:hideMark/>
          </w:tcPr>
          <w:p w:rsidR="00087D37" w:rsidRPr="0002745C" w:rsidRDefault="00087D37" w:rsidP="00087D37">
            <w:pPr>
              <w:pStyle w:val="afc"/>
            </w:pPr>
          </w:p>
        </w:tc>
        <w:tc>
          <w:tcPr>
            <w:tcW w:w="1418"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r>
      <w:tr w:rsidR="00087D37" w:rsidRPr="0002745C" w:rsidTr="00087D37">
        <w:trPr>
          <w:trHeight w:val="285"/>
          <w:jc w:val="center"/>
        </w:trPr>
        <w:tc>
          <w:tcPr>
            <w:tcW w:w="988" w:type="dxa"/>
            <w:shd w:val="clear" w:color="auto" w:fill="auto"/>
            <w:noWrap/>
            <w:vAlign w:val="center"/>
            <w:hideMark/>
          </w:tcPr>
          <w:p w:rsidR="00087D37" w:rsidRPr="0002745C" w:rsidRDefault="00087D37" w:rsidP="00087D37">
            <w:pPr>
              <w:pStyle w:val="afc"/>
            </w:pPr>
          </w:p>
        </w:tc>
        <w:tc>
          <w:tcPr>
            <w:tcW w:w="567" w:type="dxa"/>
            <w:shd w:val="clear" w:color="auto" w:fill="auto"/>
            <w:noWrap/>
            <w:vAlign w:val="center"/>
            <w:hideMark/>
          </w:tcPr>
          <w:p w:rsidR="00087D37" w:rsidRPr="0002745C" w:rsidRDefault="00087D37" w:rsidP="00087D37">
            <w:pPr>
              <w:pStyle w:val="afc"/>
            </w:pPr>
          </w:p>
        </w:tc>
        <w:tc>
          <w:tcPr>
            <w:tcW w:w="713" w:type="dxa"/>
            <w:shd w:val="clear" w:color="auto" w:fill="auto"/>
            <w:noWrap/>
            <w:vAlign w:val="center"/>
            <w:hideMark/>
          </w:tcPr>
          <w:p w:rsidR="00087D37" w:rsidRPr="0002745C" w:rsidRDefault="00087D37" w:rsidP="00087D37">
            <w:pPr>
              <w:pStyle w:val="afc"/>
            </w:pPr>
          </w:p>
        </w:tc>
        <w:tc>
          <w:tcPr>
            <w:tcW w:w="709" w:type="dxa"/>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1276" w:type="dxa"/>
            <w:shd w:val="clear" w:color="auto" w:fill="auto"/>
            <w:noWrap/>
            <w:vAlign w:val="center"/>
            <w:hideMark/>
          </w:tcPr>
          <w:p w:rsidR="00087D37" w:rsidRPr="0002745C" w:rsidRDefault="00087D37" w:rsidP="00087D37">
            <w:pPr>
              <w:pStyle w:val="afc"/>
            </w:pPr>
          </w:p>
        </w:tc>
        <w:tc>
          <w:tcPr>
            <w:tcW w:w="1418"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r>
      <w:tr w:rsidR="00087D37" w:rsidRPr="0002745C" w:rsidTr="00087D37">
        <w:trPr>
          <w:trHeight w:val="285"/>
          <w:jc w:val="center"/>
        </w:trPr>
        <w:tc>
          <w:tcPr>
            <w:tcW w:w="988" w:type="dxa"/>
            <w:shd w:val="clear" w:color="auto" w:fill="auto"/>
            <w:noWrap/>
            <w:vAlign w:val="center"/>
            <w:hideMark/>
          </w:tcPr>
          <w:p w:rsidR="00087D37" w:rsidRPr="0002745C" w:rsidRDefault="00087D37" w:rsidP="00087D37">
            <w:pPr>
              <w:pStyle w:val="afc"/>
            </w:pPr>
          </w:p>
        </w:tc>
        <w:tc>
          <w:tcPr>
            <w:tcW w:w="567" w:type="dxa"/>
            <w:shd w:val="clear" w:color="auto" w:fill="auto"/>
            <w:noWrap/>
            <w:vAlign w:val="center"/>
            <w:hideMark/>
          </w:tcPr>
          <w:p w:rsidR="00087D37" w:rsidRPr="0002745C" w:rsidRDefault="00087D37" w:rsidP="00087D37">
            <w:pPr>
              <w:pStyle w:val="afc"/>
            </w:pPr>
          </w:p>
        </w:tc>
        <w:tc>
          <w:tcPr>
            <w:tcW w:w="713" w:type="dxa"/>
            <w:shd w:val="clear" w:color="auto" w:fill="auto"/>
            <w:noWrap/>
            <w:vAlign w:val="center"/>
            <w:hideMark/>
          </w:tcPr>
          <w:p w:rsidR="00087D37" w:rsidRPr="0002745C" w:rsidRDefault="00087D37" w:rsidP="00087D37">
            <w:pPr>
              <w:pStyle w:val="afc"/>
            </w:pPr>
          </w:p>
        </w:tc>
        <w:tc>
          <w:tcPr>
            <w:tcW w:w="709" w:type="dxa"/>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1276" w:type="dxa"/>
            <w:shd w:val="clear" w:color="auto" w:fill="auto"/>
            <w:noWrap/>
            <w:vAlign w:val="center"/>
            <w:hideMark/>
          </w:tcPr>
          <w:p w:rsidR="00087D37" w:rsidRPr="0002745C" w:rsidRDefault="00087D37" w:rsidP="00087D37">
            <w:pPr>
              <w:pStyle w:val="afc"/>
            </w:pPr>
          </w:p>
        </w:tc>
        <w:tc>
          <w:tcPr>
            <w:tcW w:w="1418"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r>
      <w:tr w:rsidR="00087D37" w:rsidRPr="0002745C" w:rsidTr="00087D37">
        <w:trPr>
          <w:trHeight w:val="285"/>
          <w:jc w:val="center"/>
        </w:trPr>
        <w:tc>
          <w:tcPr>
            <w:tcW w:w="988" w:type="dxa"/>
            <w:shd w:val="clear" w:color="auto" w:fill="auto"/>
            <w:noWrap/>
            <w:vAlign w:val="center"/>
            <w:hideMark/>
          </w:tcPr>
          <w:p w:rsidR="00087D37" w:rsidRPr="0002745C" w:rsidRDefault="00087D37" w:rsidP="00087D37">
            <w:pPr>
              <w:pStyle w:val="afc"/>
            </w:pPr>
          </w:p>
        </w:tc>
        <w:tc>
          <w:tcPr>
            <w:tcW w:w="567" w:type="dxa"/>
            <w:shd w:val="clear" w:color="auto" w:fill="auto"/>
            <w:noWrap/>
            <w:vAlign w:val="center"/>
            <w:hideMark/>
          </w:tcPr>
          <w:p w:rsidR="00087D37" w:rsidRPr="0002745C" w:rsidRDefault="00087D37" w:rsidP="00087D37">
            <w:pPr>
              <w:pStyle w:val="afc"/>
            </w:pPr>
          </w:p>
        </w:tc>
        <w:tc>
          <w:tcPr>
            <w:tcW w:w="713" w:type="dxa"/>
            <w:shd w:val="clear" w:color="auto" w:fill="auto"/>
            <w:noWrap/>
            <w:vAlign w:val="center"/>
            <w:hideMark/>
          </w:tcPr>
          <w:p w:rsidR="00087D37" w:rsidRPr="0002745C" w:rsidRDefault="00087D37" w:rsidP="00087D37">
            <w:pPr>
              <w:pStyle w:val="afc"/>
            </w:pPr>
          </w:p>
        </w:tc>
        <w:tc>
          <w:tcPr>
            <w:tcW w:w="709" w:type="dxa"/>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1276" w:type="dxa"/>
            <w:shd w:val="clear" w:color="auto" w:fill="auto"/>
            <w:noWrap/>
            <w:vAlign w:val="center"/>
            <w:hideMark/>
          </w:tcPr>
          <w:p w:rsidR="00087D37" w:rsidRPr="0002745C" w:rsidRDefault="00087D37" w:rsidP="00087D37">
            <w:pPr>
              <w:pStyle w:val="afc"/>
            </w:pPr>
          </w:p>
        </w:tc>
        <w:tc>
          <w:tcPr>
            <w:tcW w:w="1418"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r>
      <w:tr w:rsidR="00087D37" w:rsidRPr="0002745C" w:rsidTr="00087D37">
        <w:trPr>
          <w:trHeight w:val="285"/>
          <w:jc w:val="center"/>
        </w:trPr>
        <w:tc>
          <w:tcPr>
            <w:tcW w:w="988" w:type="dxa"/>
            <w:shd w:val="clear" w:color="auto" w:fill="auto"/>
            <w:noWrap/>
            <w:vAlign w:val="center"/>
            <w:hideMark/>
          </w:tcPr>
          <w:p w:rsidR="00087D37" w:rsidRPr="0002745C" w:rsidRDefault="00087D37" w:rsidP="00087D37">
            <w:pPr>
              <w:pStyle w:val="afc"/>
            </w:pPr>
          </w:p>
        </w:tc>
        <w:tc>
          <w:tcPr>
            <w:tcW w:w="567" w:type="dxa"/>
            <w:shd w:val="clear" w:color="auto" w:fill="auto"/>
            <w:noWrap/>
            <w:vAlign w:val="center"/>
            <w:hideMark/>
          </w:tcPr>
          <w:p w:rsidR="00087D37" w:rsidRPr="0002745C" w:rsidRDefault="00087D37" w:rsidP="00087D37">
            <w:pPr>
              <w:pStyle w:val="afc"/>
            </w:pPr>
          </w:p>
        </w:tc>
        <w:tc>
          <w:tcPr>
            <w:tcW w:w="713" w:type="dxa"/>
            <w:shd w:val="clear" w:color="auto" w:fill="auto"/>
            <w:noWrap/>
            <w:vAlign w:val="center"/>
            <w:hideMark/>
          </w:tcPr>
          <w:p w:rsidR="00087D37" w:rsidRPr="0002745C" w:rsidRDefault="00087D37" w:rsidP="00087D37">
            <w:pPr>
              <w:pStyle w:val="afc"/>
            </w:pPr>
          </w:p>
        </w:tc>
        <w:tc>
          <w:tcPr>
            <w:tcW w:w="709" w:type="dxa"/>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1276" w:type="dxa"/>
            <w:shd w:val="clear" w:color="auto" w:fill="auto"/>
            <w:noWrap/>
            <w:vAlign w:val="center"/>
            <w:hideMark/>
          </w:tcPr>
          <w:p w:rsidR="00087D37" w:rsidRPr="0002745C" w:rsidRDefault="00087D37" w:rsidP="00087D37">
            <w:pPr>
              <w:pStyle w:val="afc"/>
            </w:pPr>
          </w:p>
        </w:tc>
        <w:tc>
          <w:tcPr>
            <w:tcW w:w="1418"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c>
          <w:tcPr>
            <w:tcW w:w="992" w:type="dxa"/>
            <w:shd w:val="clear" w:color="auto" w:fill="auto"/>
            <w:noWrap/>
            <w:vAlign w:val="center"/>
            <w:hideMark/>
          </w:tcPr>
          <w:p w:rsidR="00087D37" w:rsidRPr="0002745C" w:rsidRDefault="00087D37" w:rsidP="00087D37">
            <w:pPr>
              <w:pStyle w:val="afc"/>
            </w:pPr>
          </w:p>
        </w:tc>
      </w:tr>
    </w:tbl>
    <w:p w:rsidR="00087D37" w:rsidRDefault="00087D37" w:rsidP="00087D37">
      <w:pPr>
        <w:spacing w:after="156"/>
        <w:ind w:firstLine="500"/>
      </w:pPr>
    </w:p>
    <w:p w:rsidR="00087D37" w:rsidRPr="00EA382A" w:rsidRDefault="00087D37" w:rsidP="00087D37">
      <w:pPr>
        <w:spacing w:after="156"/>
        <w:ind w:firstLine="500"/>
      </w:pPr>
      <w:r>
        <w:rPr>
          <w:rFonts w:hint="eastAsia"/>
        </w:rPr>
        <w:t>事件预警规则表</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666"/>
        <w:gridCol w:w="1036"/>
        <w:gridCol w:w="850"/>
        <w:gridCol w:w="851"/>
        <w:gridCol w:w="1134"/>
        <w:gridCol w:w="992"/>
        <w:gridCol w:w="850"/>
        <w:gridCol w:w="851"/>
        <w:gridCol w:w="889"/>
        <w:gridCol w:w="708"/>
      </w:tblGrid>
      <w:tr w:rsidR="00087D37" w:rsidRPr="00826807" w:rsidTr="00087D37">
        <w:trPr>
          <w:trHeight w:val="285"/>
          <w:jc w:val="center"/>
        </w:trPr>
        <w:tc>
          <w:tcPr>
            <w:tcW w:w="524" w:type="dxa"/>
            <w:shd w:val="clear" w:color="auto" w:fill="auto"/>
            <w:noWrap/>
            <w:vAlign w:val="center"/>
            <w:hideMark/>
          </w:tcPr>
          <w:p w:rsidR="00087D37" w:rsidRPr="005E5D43" w:rsidRDefault="00087D37" w:rsidP="00087D37">
            <w:pPr>
              <w:pStyle w:val="afc"/>
              <w:rPr>
                <w:b/>
              </w:rPr>
            </w:pPr>
            <w:r w:rsidRPr="005E5D43">
              <w:rPr>
                <w:rFonts w:hint="eastAsia"/>
                <w:b/>
              </w:rPr>
              <w:t>预警名称</w:t>
            </w:r>
          </w:p>
        </w:tc>
        <w:tc>
          <w:tcPr>
            <w:tcW w:w="666" w:type="dxa"/>
            <w:shd w:val="clear" w:color="auto" w:fill="auto"/>
            <w:noWrap/>
            <w:vAlign w:val="center"/>
            <w:hideMark/>
          </w:tcPr>
          <w:p w:rsidR="00087D37" w:rsidRPr="005E5D43" w:rsidRDefault="00087D37" w:rsidP="00087D37">
            <w:pPr>
              <w:pStyle w:val="afc"/>
              <w:rPr>
                <w:b/>
              </w:rPr>
            </w:pPr>
            <w:r w:rsidRPr="005E5D43">
              <w:rPr>
                <w:rFonts w:hint="eastAsia"/>
                <w:b/>
              </w:rPr>
              <w:t>事件</w:t>
            </w:r>
          </w:p>
        </w:tc>
        <w:tc>
          <w:tcPr>
            <w:tcW w:w="1036" w:type="dxa"/>
            <w:shd w:val="clear" w:color="auto" w:fill="auto"/>
            <w:noWrap/>
            <w:vAlign w:val="center"/>
            <w:hideMark/>
          </w:tcPr>
          <w:p w:rsidR="00087D37" w:rsidRPr="005E5D43" w:rsidRDefault="00087D37" w:rsidP="00087D37">
            <w:pPr>
              <w:pStyle w:val="afc"/>
              <w:rPr>
                <w:b/>
              </w:rPr>
            </w:pPr>
            <w:r w:rsidRPr="005E5D43">
              <w:rPr>
                <w:rFonts w:hint="eastAsia"/>
                <w:b/>
              </w:rPr>
              <w:t>事件编码</w:t>
            </w:r>
          </w:p>
        </w:tc>
        <w:tc>
          <w:tcPr>
            <w:tcW w:w="850" w:type="dxa"/>
            <w:shd w:val="clear" w:color="auto" w:fill="auto"/>
            <w:noWrap/>
            <w:vAlign w:val="center"/>
            <w:hideMark/>
          </w:tcPr>
          <w:p w:rsidR="00087D37" w:rsidRPr="005E5D43" w:rsidRDefault="00087D37" w:rsidP="00087D37">
            <w:pPr>
              <w:pStyle w:val="afc"/>
              <w:rPr>
                <w:b/>
              </w:rPr>
            </w:pPr>
            <w:r w:rsidRPr="005E5D43">
              <w:rPr>
                <w:rFonts w:hint="eastAsia"/>
                <w:b/>
              </w:rPr>
              <w:t>凭证单号</w:t>
            </w:r>
          </w:p>
        </w:tc>
        <w:tc>
          <w:tcPr>
            <w:tcW w:w="851" w:type="dxa"/>
            <w:shd w:val="clear" w:color="auto" w:fill="auto"/>
            <w:noWrap/>
            <w:vAlign w:val="center"/>
            <w:hideMark/>
          </w:tcPr>
          <w:p w:rsidR="00087D37" w:rsidRPr="005E5D43" w:rsidRDefault="00087D37" w:rsidP="00087D37">
            <w:pPr>
              <w:pStyle w:val="afc"/>
              <w:rPr>
                <w:b/>
              </w:rPr>
            </w:pPr>
            <w:r w:rsidRPr="005E5D43">
              <w:rPr>
                <w:rFonts w:hint="eastAsia"/>
                <w:b/>
              </w:rPr>
              <w:t>查询频率</w:t>
            </w:r>
          </w:p>
        </w:tc>
        <w:tc>
          <w:tcPr>
            <w:tcW w:w="1134" w:type="dxa"/>
            <w:shd w:val="clear" w:color="auto" w:fill="auto"/>
            <w:noWrap/>
            <w:vAlign w:val="center"/>
            <w:hideMark/>
          </w:tcPr>
          <w:p w:rsidR="00087D37" w:rsidRPr="005E5D43" w:rsidRDefault="00087D37" w:rsidP="00087D37">
            <w:pPr>
              <w:pStyle w:val="afc"/>
              <w:rPr>
                <w:b/>
              </w:rPr>
            </w:pPr>
            <w:r w:rsidRPr="005E5D43">
              <w:rPr>
                <w:rFonts w:hint="eastAsia"/>
                <w:b/>
              </w:rPr>
              <w:t>最高预警等级</w:t>
            </w:r>
          </w:p>
        </w:tc>
        <w:tc>
          <w:tcPr>
            <w:tcW w:w="992" w:type="dxa"/>
            <w:shd w:val="clear" w:color="auto" w:fill="auto"/>
            <w:noWrap/>
            <w:vAlign w:val="center"/>
            <w:hideMark/>
          </w:tcPr>
          <w:p w:rsidR="00087D37" w:rsidRPr="005E5D43" w:rsidRDefault="00087D37" w:rsidP="00087D37">
            <w:pPr>
              <w:pStyle w:val="afc"/>
              <w:rPr>
                <w:b/>
              </w:rPr>
            </w:pPr>
            <w:r w:rsidRPr="005E5D43">
              <w:rPr>
                <w:rFonts w:hint="eastAsia"/>
                <w:b/>
              </w:rPr>
              <w:t>各等级预警时间间隔</w:t>
            </w:r>
            <w:ins w:id="175" w:author="詹雯岚" w:date="2017-09-15T16:45:00Z">
              <w:r w:rsidRPr="005E5D43">
                <w:rPr>
                  <w:rFonts w:hint="eastAsia"/>
                  <w:b/>
                  <w:sz w:val="16"/>
                  <w:rPrChange w:id="176" w:author="詹雯岚" w:date="2017-09-18T13:18:00Z">
                    <w:rPr>
                      <w:rFonts w:ascii="等线" w:eastAsia="等线" w:hAnsi="等线" w:hint="eastAsia"/>
                      <w:color w:val="000000"/>
                      <w:sz w:val="15"/>
                      <w:szCs w:val="22"/>
                    </w:rPr>
                  </w:rPrChange>
                </w:rPr>
                <w:t>（子表）</w:t>
              </w:r>
            </w:ins>
          </w:p>
        </w:tc>
        <w:tc>
          <w:tcPr>
            <w:tcW w:w="850" w:type="dxa"/>
            <w:shd w:val="clear" w:color="auto" w:fill="auto"/>
            <w:noWrap/>
            <w:vAlign w:val="center"/>
            <w:hideMark/>
          </w:tcPr>
          <w:p w:rsidR="00087D37" w:rsidRPr="005E5D43" w:rsidRDefault="00087D37" w:rsidP="00087D37">
            <w:pPr>
              <w:pStyle w:val="afc"/>
              <w:rPr>
                <w:b/>
              </w:rPr>
            </w:pPr>
            <w:r w:rsidRPr="005E5D43">
              <w:rPr>
                <w:rFonts w:hint="eastAsia"/>
                <w:b/>
              </w:rPr>
              <w:t>判断条件</w:t>
            </w:r>
          </w:p>
        </w:tc>
        <w:tc>
          <w:tcPr>
            <w:tcW w:w="851" w:type="dxa"/>
            <w:shd w:val="clear" w:color="auto" w:fill="auto"/>
            <w:noWrap/>
            <w:vAlign w:val="center"/>
            <w:hideMark/>
          </w:tcPr>
          <w:p w:rsidR="00087D37" w:rsidRPr="005E5D43" w:rsidRDefault="00087D37" w:rsidP="00087D37">
            <w:pPr>
              <w:pStyle w:val="afc"/>
              <w:rPr>
                <w:b/>
              </w:rPr>
            </w:pPr>
            <w:r w:rsidRPr="005E5D43">
              <w:rPr>
                <w:rFonts w:hint="eastAsia"/>
                <w:b/>
              </w:rPr>
              <w:t>预警语句</w:t>
            </w:r>
          </w:p>
        </w:tc>
        <w:tc>
          <w:tcPr>
            <w:tcW w:w="889" w:type="dxa"/>
            <w:shd w:val="clear" w:color="auto" w:fill="auto"/>
            <w:noWrap/>
            <w:vAlign w:val="center"/>
            <w:hideMark/>
          </w:tcPr>
          <w:p w:rsidR="00087D37" w:rsidRPr="005E5D43" w:rsidRDefault="00087D37" w:rsidP="00087D37">
            <w:pPr>
              <w:pStyle w:val="afc"/>
              <w:rPr>
                <w:b/>
              </w:rPr>
            </w:pPr>
            <w:r w:rsidRPr="005E5D43">
              <w:rPr>
                <w:rFonts w:hint="eastAsia"/>
                <w:b/>
              </w:rPr>
              <w:t>预警程序</w:t>
            </w:r>
          </w:p>
        </w:tc>
        <w:tc>
          <w:tcPr>
            <w:tcW w:w="708" w:type="dxa"/>
            <w:shd w:val="clear" w:color="auto" w:fill="auto"/>
            <w:noWrap/>
            <w:vAlign w:val="center"/>
            <w:hideMark/>
          </w:tcPr>
          <w:p w:rsidR="00087D37" w:rsidRPr="005E5D43" w:rsidRDefault="00087D37" w:rsidP="00087D37">
            <w:pPr>
              <w:pStyle w:val="afc"/>
              <w:rPr>
                <w:b/>
              </w:rPr>
            </w:pPr>
            <w:r w:rsidRPr="005E5D43">
              <w:rPr>
                <w:rFonts w:hint="eastAsia"/>
                <w:b/>
              </w:rPr>
              <w:t>启用</w:t>
            </w:r>
          </w:p>
        </w:tc>
      </w:tr>
      <w:tr w:rsidR="00087D37" w:rsidRPr="00826807" w:rsidTr="00087D37">
        <w:trPr>
          <w:trHeight w:val="285"/>
          <w:jc w:val="center"/>
        </w:trPr>
        <w:tc>
          <w:tcPr>
            <w:tcW w:w="524" w:type="dxa"/>
            <w:shd w:val="clear" w:color="auto" w:fill="auto"/>
            <w:noWrap/>
            <w:vAlign w:val="center"/>
            <w:hideMark/>
          </w:tcPr>
          <w:p w:rsidR="00087D37" w:rsidRPr="00826807" w:rsidRDefault="00087D37" w:rsidP="00087D37">
            <w:pPr>
              <w:pStyle w:val="afc"/>
            </w:pPr>
          </w:p>
        </w:tc>
        <w:tc>
          <w:tcPr>
            <w:tcW w:w="666" w:type="dxa"/>
            <w:shd w:val="clear" w:color="auto" w:fill="auto"/>
            <w:noWrap/>
            <w:vAlign w:val="center"/>
          </w:tcPr>
          <w:p w:rsidR="00087D37" w:rsidRPr="00826807" w:rsidRDefault="00087D37" w:rsidP="00087D37">
            <w:pPr>
              <w:pStyle w:val="afc"/>
            </w:pPr>
          </w:p>
        </w:tc>
        <w:tc>
          <w:tcPr>
            <w:tcW w:w="1036" w:type="dxa"/>
            <w:shd w:val="clear" w:color="auto" w:fill="auto"/>
            <w:noWrap/>
            <w:vAlign w:val="center"/>
          </w:tcPr>
          <w:p w:rsidR="00087D37" w:rsidRPr="00826807" w:rsidRDefault="00087D37" w:rsidP="00087D37">
            <w:pPr>
              <w:pStyle w:val="afc"/>
            </w:pPr>
          </w:p>
        </w:tc>
        <w:tc>
          <w:tcPr>
            <w:tcW w:w="850" w:type="dxa"/>
            <w:shd w:val="clear" w:color="auto" w:fill="auto"/>
            <w:noWrap/>
            <w:vAlign w:val="center"/>
            <w:hideMark/>
          </w:tcPr>
          <w:p w:rsidR="00087D37" w:rsidRPr="00826807" w:rsidRDefault="00087D37" w:rsidP="00087D37">
            <w:pPr>
              <w:pStyle w:val="afc"/>
            </w:pPr>
            <w:r w:rsidRPr="00826807">
              <w:rPr>
                <w:rFonts w:hint="eastAsia"/>
              </w:rPr>
              <w:t>订单号</w:t>
            </w:r>
          </w:p>
        </w:tc>
        <w:tc>
          <w:tcPr>
            <w:tcW w:w="851" w:type="dxa"/>
            <w:shd w:val="clear" w:color="auto" w:fill="auto"/>
            <w:noWrap/>
            <w:vAlign w:val="center"/>
            <w:hideMark/>
          </w:tcPr>
          <w:p w:rsidR="00087D37" w:rsidRPr="00826807" w:rsidRDefault="00087D37" w:rsidP="00087D37">
            <w:pPr>
              <w:pStyle w:val="afc"/>
            </w:pPr>
          </w:p>
        </w:tc>
        <w:tc>
          <w:tcPr>
            <w:tcW w:w="1134" w:type="dxa"/>
            <w:shd w:val="clear" w:color="auto" w:fill="auto"/>
            <w:noWrap/>
            <w:vAlign w:val="center"/>
            <w:hideMark/>
          </w:tcPr>
          <w:p w:rsidR="00087D37" w:rsidRPr="00826807" w:rsidRDefault="00087D37" w:rsidP="00087D37">
            <w:pPr>
              <w:pStyle w:val="afc"/>
            </w:pPr>
          </w:p>
        </w:tc>
        <w:tc>
          <w:tcPr>
            <w:tcW w:w="992" w:type="dxa"/>
            <w:shd w:val="clear" w:color="auto" w:fill="auto"/>
            <w:noWrap/>
            <w:vAlign w:val="center"/>
            <w:hideMark/>
          </w:tcPr>
          <w:p w:rsidR="00087D37" w:rsidRPr="00826807" w:rsidRDefault="00087D37" w:rsidP="00087D37">
            <w:pPr>
              <w:pStyle w:val="afc"/>
            </w:pPr>
          </w:p>
        </w:tc>
        <w:tc>
          <w:tcPr>
            <w:tcW w:w="850" w:type="dxa"/>
            <w:shd w:val="clear" w:color="auto" w:fill="auto"/>
            <w:noWrap/>
            <w:vAlign w:val="center"/>
            <w:hideMark/>
          </w:tcPr>
          <w:p w:rsidR="00087D37" w:rsidRPr="00826807" w:rsidRDefault="00087D37" w:rsidP="00087D37">
            <w:pPr>
              <w:pStyle w:val="afc"/>
            </w:pPr>
          </w:p>
        </w:tc>
        <w:tc>
          <w:tcPr>
            <w:tcW w:w="851" w:type="dxa"/>
            <w:shd w:val="clear" w:color="auto" w:fill="auto"/>
            <w:noWrap/>
            <w:vAlign w:val="center"/>
            <w:hideMark/>
          </w:tcPr>
          <w:p w:rsidR="00087D37" w:rsidRPr="00826807" w:rsidRDefault="00087D37" w:rsidP="00087D37">
            <w:pPr>
              <w:pStyle w:val="afc"/>
            </w:pPr>
          </w:p>
        </w:tc>
        <w:tc>
          <w:tcPr>
            <w:tcW w:w="889" w:type="dxa"/>
            <w:shd w:val="clear" w:color="auto" w:fill="auto"/>
            <w:noWrap/>
            <w:vAlign w:val="center"/>
            <w:hideMark/>
          </w:tcPr>
          <w:p w:rsidR="00087D37" w:rsidRPr="00826807" w:rsidRDefault="00087D37" w:rsidP="00087D37">
            <w:pPr>
              <w:pStyle w:val="afc"/>
            </w:pPr>
          </w:p>
        </w:tc>
        <w:tc>
          <w:tcPr>
            <w:tcW w:w="708" w:type="dxa"/>
            <w:shd w:val="clear" w:color="auto" w:fill="auto"/>
            <w:noWrap/>
            <w:vAlign w:val="center"/>
            <w:hideMark/>
          </w:tcPr>
          <w:p w:rsidR="00087D37" w:rsidRPr="00826807" w:rsidRDefault="00087D37" w:rsidP="00087D37">
            <w:pPr>
              <w:pStyle w:val="afc"/>
            </w:pPr>
          </w:p>
        </w:tc>
      </w:tr>
      <w:tr w:rsidR="00087D37" w:rsidRPr="00826807" w:rsidTr="00087D37">
        <w:trPr>
          <w:trHeight w:val="285"/>
          <w:jc w:val="center"/>
        </w:trPr>
        <w:tc>
          <w:tcPr>
            <w:tcW w:w="524" w:type="dxa"/>
            <w:shd w:val="clear" w:color="auto" w:fill="auto"/>
            <w:noWrap/>
            <w:vAlign w:val="center"/>
          </w:tcPr>
          <w:p w:rsidR="00087D37" w:rsidRPr="00826807" w:rsidRDefault="00087D37" w:rsidP="00087D37">
            <w:pPr>
              <w:pStyle w:val="afc"/>
            </w:pPr>
          </w:p>
        </w:tc>
        <w:tc>
          <w:tcPr>
            <w:tcW w:w="666" w:type="dxa"/>
            <w:shd w:val="clear" w:color="auto" w:fill="auto"/>
            <w:noWrap/>
            <w:vAlign w:val="center"/>
          </w:tcPr>
          <w:p w:rsidR="00087D37" w:rsidRPr="00826807" w:rsidRDefault="00087D37" w:rsidP="00087D37">
            <w:pPr>
              <w:pStyle w:val="afc"/>
            </w:pPr>
          </w:p>
        </w:tc>
        <w:tc>
          <w:tcPr>
            <w:tcW w:w="1036" w:type="dxa"/>
            <w:shd w:val="clear" w:color="auto" w:fill="auto"/>
            <w:noWrap/>
            <w:vAlign w:val="center"/>
          </w:tcPr>
          <w:p w:rsidR="00087D37" w:rsidRPr="00826807" w:rsidRDefault="00087D37" w:rsidP="00087D37">
            <w:pPr>
              <w:pStyle w:val="afc"/>
            </w:pPr>
          </w:p>
        </w:tc>
        <w:tc>
          <w:tcPr>
            <w:tcW w:w="850" w:type="dxa"/>
            <w:shd w:val="clear" w:color="auto" w:fill="auto"/>
            <w:noWrap/>
            <w:vAlign w:val="center"/>
          </w:tcPr>
          <w:p w:rsidR="00087D37" w:rsidRPr="00826807" w:rsidRDefault="00087D37" w:rsidP="00087D37">
            <w:pPr>
              <w:pStyle w:val="afc"/>
            </w:pPr>
          </w:p>
        </w:tc>
        <w:tc>
          <w:tcPr>
            <w:tcW w:w="851" w:type="dxa"/>
            <w:shd w:val="clear" w:color="auto" w:fill="auto"/>
            <w:noWrap/>
            <w:vAlign w:val="center"/>
          </w:tcPr>
          <w:p w:rsidR="00087D37" w:rsidRPr="00826807" w:rsidRDefault="00087D37" w:rsidP="00087D37">
            <w:pPr>
              <w:pStyle w:val="afc"/>
            </w:pPr>
          </w:p>
        </w:tc>
        <w:tc>
          <w:tcPr>
            <w:tcW w:w="1134" w:type="dxa"/>
            <w:shd w:val="clear" w:color="auto" w:fill="auto"/>
            <w:noWrap/>
            <w:vAlign w:val="center"/>
          </w:tcPr>
          <w:p w:rsidR="00087D37" w:rsidRPr="00826807" w:rsidRDefault="00087D37" w:rsidP="00087D37">
            <w:pPr>
              <w:pStyle w:val="afc"/>
            </w:pPr>
          </w:p>
        </w:tc>
        <w:tc>
          <w:tcPr>
            <w:tcW w:w="992" w:type="dxa"/>
            <w:shd w:val="clear" w:color="auto" w:fill="auto"/>
            <w:noWrap/>
            <w:vAlign w:val="center"/>
          </w:tcPr>
          <w:p w:rsidR="00087D37" w:rsidRPr="00826807" w:rsidRDefault="00087D37" w:rsidP="00087D37">
            <w:pPr>
              <w:pStyle w:val="afc"/>
            </w:pPr>
          </w:p>
        </w:tc>
        <w:tc>
          <w:tcPr>
            <w:tcW w:w="850" w:type="dxa"/>
            <w:shd w:val="clear" w:color="auto" w:fill="auto"/>
            <w:noWrap/>
            <w:vAlign w:val="center"/>
          </w:tcPr>
          <w:p w:rsidR="00087D37" w:rsidRPr="00826807" w:rsidRDefault="00087D37" w:rsidP="00087D37">
            <w:pPr>
              <w:pStyle w:val="afc"/>
            </w:pPr>
          </w:p>
        </w:tc>
        <w:tc>
          <w:tcPr>
            <w:tcW w:w="851" w:type="dxa"/>
            <w:shd w:val="clear" w:color="auto" w:fill="auto"/>
            <w:noWrap/>
            <w:vAlign w:val="center"/>
          </w:tcPr>
          <w:p w:rsidR="00087D37" w:rsidRPr="00826807" w:rsidRDefault="00087D37" w:rsidP="00087D37">
            <w:pPr>
              <w:pStyle w:val="afc"/>
            </w:pPr>
          </w:p>
        </w:tc>
        <w:tc>
          <w:tcPr>
            <w:tcW w:w="889" w:type="dxa"/>
            <w:shd w:val="clear" w:color="auto" w:fill="auto"/>
            <w:noWrap/>
            <w:vAlign w:val="center"/>
          </w:tcPr>
          <w:p w:rsidR="00087D37" w:rsidRPr="00826807" w:rsidRDefault="00087D37" w:rsidP="00087D37">
            <w:pPr>
              <w:pStyle w:val="afc"/>
            </w:pPr>
          </w:p>
        </w:tc>
        <w:tc>
          <w:tcPr>
            <w:tcW w:w="708" w:type="dxa"/>
            <w:shd w:val="clear" w:color="auto" w:fill="auto"/>
            <w:noWrap/>
            <w:vAlign w:val="center"/>
          </w:tcPr>
          <w:p w:rsidR="00087D37" w:rsidRPr="00826807" w:rsidRDefault="00087D37" w:rsidP="00087D37">
            <w:pPr>
              <w:pStyle w:val="afc"/>
            </w:pPr>
          </w:p>
        </w:tc>
      </w:tr>
      <w:tr w:rsidR="00087D37" w:rsidRPr="00826807" w:rsidTr="00087D37">
        <w:trPr>
          <w:trHeight w:val="285"/>
          <w:jc w:val="center"/>
        </w:trPr>
        <w:tc>
          <w:tcPr>
            <w:tcW w:w="524" w:type="dxa"/>
            <w:shd w:val="clear" w:color="auto" w:fill="auto"/>
            <w:noWrap/>
            <w:vAlign w:val="center"/>
          </w:tcPr>
          <w:p w:rsidR="00087D37" w:rsidRPr="00826807" w:rsidRDefault="00087D37" w:rsidP="00087D37">
            <w:pPr>
              <w:pStyle w:val="afc"/>
            </w:pPr>
          </w:p>
        </w:tc>
        <w:tc>
          <w:tcPr>
            <w:tcW w:w="666" w:type="dxa"/>
            <w:shd w:val="clear" w:color="auto" w:fill="auto"/>
            <w:noWrap/>
            <w:vAlign w:val="center"/>
          </w:tcPr>
          <w:p w:rsidR="00087D37" w:rsidRPr="00826807" w:rsidRDefault="00087D37" w:rsidP="00087D37">
            <w:pPr>
              <w:pStyle w:val="afc"/>
            </w:pPr>
          </w:p>
        </w:tc>
        <w:tc>
          <w:tcPr>
            <w:tcW w:w="1036" w:type="dxa"/>
            <w:shd w:val="clear" w:color="auto" w:fill="auto"/>
            <w:noWrap/>
            <w:vAlign w:val="center"/>
          </w:tcPr>
          <w:p w:rsidR="00087D37" w:rsidRPr="00826807" w:rsidRDefault="00087D37" w:rsidP="00087D37">
            <w:pPr>
              <w:pStyle w:val="afc"/>
            </w:pPr>
          </w:p>
        </w:tc>
        <w:tc>
          <w:tcPr>
            <w:tcW w:w="850" w:type="dxa"/>
            <w:shd w:val="clear" w:color="auto" w:fill="auto"/>
            <w:noWrap/>
            <w:vAlign w:val="center"/>
          </w:tcPr>
          <w:p w:rsidR="00087D37" w:rsidRPr="00826807" w:rsidRDefault="00087D37" w:rsidP="00087D37">
            <w:pPr>
              <w:pStyle w:val="afc"/>
            </w:pPr>
          </w:p>
        </w:tc>
        <w:tc>
          <w:tcPr>
            <w:tcW w:w="851" w:type="dxa"/>
            <w:shd w:val="clear" w:color="auto" w:fill="auto"/>
            <w:noWrap/>
            <w:vAlign w:val="center"/>
          </w:tcPr>
          <w:p w:rsidR="00087D37" w:rsidRPr="00826807" w:rsidRDefault="00087D37" w:rsidP="00087D37">
            <w:pPr>
              <w:pStyle w:val="afc"/>
            </w:pPr>
          </w:p>
        </w:tc>
        <w:tc>
          <w:tcPr>
            <w:tcW w:w="1134" w:type="dxa"/>
            <w:shd w:val="clear" w:color="auto" w:fill="auto"/>
            <w:noWrap/>
            <w:vAlign w:val="center"/>
          </w:tcPr>
          <w:p w:rsidR="00087D37" w:rsidRPr="00826807" w:rsidRDefault="00087D37" w:rsidP="00087D37">
            <w:pPr>
              <w:pStyle w:val="afc"/>
            </w:pPr>
          </w:p>
        </w:tc>
        <w:tc>
          <w:tcPr>
            <w:tcW w:w="992" w:type="dxa"/>
            <w:shd w:val="clear" w:color="auto" w:fill="auto"/>
            <w:noWrap/>
            <w:vAlign w:val="center"/>
          </w:tcPr>
          <w:p w:rsidR="00087D37" w:rsidRPr="00826807" w:rsidRDefault="00087D37" w:rsidP="00087D37">
            <w:pPr>
              <w:pStyle w:val="afc"/>
            </w:pPr>
          </w:p>
        </w:tc>
        <w:tc>
          <w:tcPr>
            <w:tcW w:w="850" w:type="dxa"/>
            <w:shd w:val="clear" w:color="auto" w:fill="auto"/>
            <w:noWrap/>
            <w:vAlign w:val="center"/>
          </w:tcPr>
          <w:p w:rsidR="00087D37" w:rsidRPr="00826807" w:rsidRDefault="00087D37" w:rsidP="00087D37">
            <w:pPr>
              <w:pStyle w:val="afc"/>
            </w:pPr>
          </w:p>
        </w:tc>
        <w:tc>
          <w:tcPr>
            <w:tcW w:w="851" w:type="dxa"/>
            <w:shd w:val="clear" w:color="auto" w:fill="auto"/>
            <w:noWrap/>
            <w:vAlign w:val="center"/>
          </w:tcPr>
          <w:p w:rsidR="00087D37" w:rsidRPr="00826807" w:rsidRDefault="00087D37" w:rsidP="00087D37">
            <w:pPr>
              <w:pStyle w:val="afc"/>
            </w:pPr>
          </w:p>
        </w:tc>
        <w:tc>
          <w:tcPr>
            <w:tcW w:w="889" w:type="dxa"/>
            <w:shd w:val="clear" w:color="auto" w:fill="auto"/>
            <w:noWrap/>
            <w:vAlign w:val="center"/>
          </w:tcPr>
          <w:p w:rsidR="00087D37" w:rsidRPr="00826807" w:rsidRDefault="00087D37" w:rsidP="00087D37">
            <w:pPr>
              <w:pStyle w:val="afc"/>
            </w:pPr>
          </w:p>
        </w:tc>
        <w:tc>
          <w:tcPr>
            <w:tcW w:w="708" w:type="dxa"/>
            <w:shd w:val="clear" w:color="auto" w:fill="auto"/>
            <w:noWrap/>
            <w:vAlign w:val="center"/>
          </w:tcPr>
          <w:p w:rsidR="00087D37" w:rsidRPr="00826807" w:rsidRDefault="00087D37" w:rsidP="00087D37">
            <w:pPr>
              <w:pStyle w:val="afc"/>
            </w:pPr>
          </w:p>
        </w:tc>
      </w:tr>
      <w:tr w:rsidR="00087D37" w:rsidRPr="00826807" w:rsidTr="00087D37">
        <w:trPr>
          <w:trHeight w:val="285"/>
          <w:jc w:val="center"/>
        </w:trPr>
        <w:tc>
          <w:tcPr>
            <w:tcW w:w="524" w:type="dxa"/>
            <w:shd w:val="clear" w:color="auto" w:fill="auto"/>
            <w:noWrap/>
            <w:vAlign w:val="center"/>
          </w:tcPr>
          <w:p w:rsidR="00087D37" w:rsidRPr="00826807" w:rsidRDefault="00087D37" w:rsidP="00087D37">
            <w:pPr>
              <w:pStyle w:val="afc"/>
            </w:pPr>
          </w:p>
        </w:tc>
        <w:tc>
          <w:tcPr>
            <w:tcW w:w="666" w:type="dxa"/>
            <w:shd w:val="clear" w:color="auto" w:fill="auto"/>
            <w:noWrap/>
            <w:vAlign w:val="center"/>
          </w:tcPr>
          <w:p w:rsidR="00087D37" w:rsidRPr="00826807" w:rsidRDefault="00087D37" w:rsidP="00087D37">
            <w:pPr>
              <w:pStyle w:val="afc"/>
            </w:pPr>
          </w:p>
        </w:tc>
        <w:tc>
          <w:tcPr>
            <w:tcW w:w="1036" w:type="dxa"/>
            <w:shd w:val="clear" w:color="auto" w:fill="auto"/>
            <w:noWrap/>
            <w:vAlign w:val="center"/>
          </w:tcPr>
          <w:p w:rsidR="00087D37" w:rsidRPr="00826807" w:rsidRDefault="00087D37" w:rsidP="00087D37">
            <w:pPr>
              <w:pStyle w:val="afc"/>
            </w:pPr>
          </w:p>
        </w:tc>
        <w:tc>
          <w:tcPr>
            <w:tcW w:w="850" w:type="dxa"/>
            <w:shd w:val="clear" w:color="auto" w:fill="auto"/>
            <w:noWrap/>
            <w:vAlign w:val="center"/>
          </w:tcPr>
          <w:p w:rsidR="00087D37" w:rsidRPr="00826807" w:rsidRDefault="00087D37" w:rsidP="00087D37">
            <w:pPr>
              <w:pStyle w:val="afc"/>
            </w:pPr>
          </w:p>
        </w:tc>
        <w:tc>
          <w:tcPr>
            <w:tcW w:w="851" w:type="dxa"/>
            <w:shd w:val="clear" w:color="auto" w:fill="auto"/>
            <w:noWrap/>
            <w:vAlign w:val="center"/>
          </w:tcPr>
          <w:p w:rsidR="00087D37" w:rsidRPr="00826807" w:rsidRDefault="00087D37" w:rsidP="00087D37">
            <w:pPr>
              <w:pStyle w:val="afc"/>
            </w:pPr>
          </w:p>
        </w:tc>
        <w:tc>
          <w:tcPr>
            <w:tcW w:w="1134" w:type="dxa"/>
            <w:shd w:val="clear" w:color="auto" w:fill="auto"/>
            <w:noWrap/>
            <w:vAlign w:val="center"/>
          </w:tcPr>
          <w:p w:rsidR="00087D37" w:rsidRPr="00826807" w:rsidRDefault="00087D37" w:rsidP="00087D37">
            <w:pPr>
              <w:pStyle w:val="afc"/>
            </w:pPr>
          </w:p>
        </w:tc>
        <w:tc>
          <w:tcPr>
            <w:tcW w:w="992" w:type="dxa"/>
            <w:shd w:val="clear" w:color="auto" w:fill="auto"/>
            <w:noWrap/>
            <w:vAlign w:val="center"/>
          </w:tcPr>
          <w:p w:rsidR="00087D37" w:rsidRPr="00826807" w:rsidRDefault="00087D37" w:rsidP="00087D37">
            <w:pPr>
              <w:pStyle w:val="afc"/>
            </w:pPr>
          </w:p>
        </w:tc>
        <w:tc>
          <w:tcPr>
            <w:tcW w:w="850" w:type="dxa"/>
            <w:shd w:val="clear" w:color="auto" w:fill="auto"/>
            <w:noWrap/>
            <w:vAlign w:val="center"/>
          </w:tcPr>
          <w:p w:rsidR="00087D37" w:rsidRPr="00826807" w:rsidRDefault="00087D37" w:rsidP="00087D37">
            <w:pPr>
              <w:pStyle w:val="afc"/>
            </w:pPr>
          </w:p>
        </w:tc>
        <w:tc>
          <w:tcPr>
            <w:tcW w:w="851" w:type="dxa"/>
            <w:shd w:val="clear" w:color="auto" w:fill="auto"/>
            <w:noWrap/>
            <w:vAlign w:val="center"/>
          </w:tcPr>
          <w:p w:rsidR="00087D37" w:rsidRPr="00826807" w:rsidRDefault="00087D37" w:rsidP="00087D37">
            <w:pPr>
              <w:pStyle w:val="afc"/>
            </w:pPr>
          </w:p>
        </w:tc>
        <w:tc>
          <w:tcPr>
            <w:tcW w:w="889" w:type="dxa"/>
            <w:shd w:val="clear" w:color="auto" w:fill="auto"/>
            <w:noWrap/>
            <w:vAlign w:val="center"/>
          </w:tcPr>
          <w:p w:rsidR="00087D37" w:rsidRPr="00826807" w:rsidRDefault="00087D37" w:rsidP="00087D37">
            <w:pPr>
              <w:pStyle w:val="afc"/>
            </w:pPr>
          </w:p>
        </w:tc>
        <w:tc>
          <w:tcPr>
            <w:tcW w:w="708" w:type="dxa"/>
            <w:shd w:val="clear" w:color="auto" w:fill="auto"/>
            <w:noWrap/>
            <w:vAlign w:val="center"/>
          </w:tcPr>
          <w:p w:rsidR="00087D37" w:rsidRPr="00826807" w:rsidRDefault="00087D37" w:rsidP="00087D37">
            <w:pPr>
              <w:pStyle w:val="afc"/>
            </w:pPr>
          </w:p>
        </w:tc>
      </w:tr>
    </w:tbl>
    <w:p w:rsidR="00087D37" w:rsidRPr="002D3E3C" w:rsidRDefault="00087D37" w:rsidP="00087D37">
      <w:pPr>
        <w:pStyle w:val="4"/>
        <w:tabs>
          <w:tab w:val="clear" w:pos="5103"/>
        </w:tabs>
        <w:jc w:val="left"/>
        <w:rPr>
          <w:ins w:id="177" w:author="詹雯岚" w:date="2017-10-09T09:45:00Z"/>
        </w:rPr>
      </w:pPr>
      <w:bookmarkStart w:id="178" w:name="_Toc495400474"/>
      <w:bookmarkStart w:id="179" w:name="_Toc495404746"/>
      <w:bookmarkStart w:id="180" w:name="_Toc495405133"/>
      <w:bookmarkStart w:id="181" w:name="_Toc495405165"/>
      <w:bookmarkStart w:id="182" w:name="_Toc495405326"/>
      <w:bookmarkStart w:id="183" w:name="_Toc495405752"/>
      <w:r w:rsidRPr="00071A28">
        <w:rPr>
          <w:rFonts w:hint="eastAsia"/>
        </w:rPr>
        <w:t>预警规则查询</w:t>
      </w:r>
      <w:bookmarkEnd w:id="178"/>
      <w:bookmarkEnd w:id="179"/>
      <w:bookmarkEnd w:id="180"/>
      <w:bookmarkEnd w:id="181"/>
      <w:bookmarkEnd w:id="182"/>
      <w:bookmarkEnd w:id="183"/>
    </w:p>
    <w:p w:rsidR="00087D37" w:rsidRPr="003A43F7" w:rsidRDefault="00087D37" w:rsidP="00087D37">
      <w:pPr>
        <w:pStyle w:val="13"/>
        <w:numPr>
          <w:ilvl w:val="0"/>
          <w:numId w:val="15"/>
        </w:numPr>
        <w:spacing w:before="156" w:after="156"/>
        <w:rPr>
          <w:b w:val="0"/>
        </w:rPr>
      </w:pPr>
      <w:r w:rsidRPr="00DB2DD6">
        <w:rPr>
          <w:rFonts w:hint="eastAsia"/>
        </w:rPr>
        <w:t>功能点描述：</w:t>
      </w:r>
      <w:r w:rsidRPr="003A43F7">
        <w:rPr>
          <w:rFonts w:hint="eastAsia"/>
          <w:b w:val="0"/>
        </w:rPr>
        <w:t>相关人员可以有查询预警规则的权限（现阶段只需要提供给相关人员数据库的用户名和密码，并给出对应表字段的含义，可让相关人员进行查询）。</w:t>
      </w:r>
    </w:p>
    <w:p w:rsidR="00087D37" w:rsidRPr="00DB2DD6" w:rsidRDefault="00087D37" w:rsidP="00087D37">
      <w:pPr>
        <w:pStyle w:val="13"/>
        <w:numPr>
          <w:ilvl w:val="0"/>
          <w:numId w:val="15"/>
        </w:numPr>
        <w:spacing w:before="156" w:after="156"/>
      </w:pPr>
      <w:r w:rsidRPr="00DB2DD6">
        <w:rPr>
          <w:rFonts w:hint="eastAsia"/>
        </w:rPr>
        <w:t>使用角色：</w:t>
      </w:r>
      <w:r w:rsidRPr="003A43F7">
        <w:rPr>
          <w:rFonts w:hint="eastAsia"/>
          <w:b w:val="0"/>
        </w:rPr>
        <w:t>产品经理、系统管理员</w:t>
      </w:r>
    </w:p>
    <w:p w:rsidR="00087D37" w:rsidRDefault="00087D37" w:rsidP="00087D37">
      <w:pPr>
        <w:pStyle w:val="13"/>
        <w:numPr>
          <w:ilvl w:val="0"/>
          <w:numId w:val="15"/>
        </w:numPr>
        <w:spacing w:before="156" w:after="156"/>
      </w:pPr>
      <w:r>
        <w:rPr>
          <w:rFonts w:hint="eastAsia"/>
        </w:rPr>
        <w:t>给出视图，包含以下字段：</w:t>
      </w:r>
    </w:p>
    <w:p w:rsidR="00087D37" w:rsidRDefault="00087D37" w:rsidP="00087D37">
      <w:pPr>
        <w:spacing w:after="156"/>
        <w:ind w:firstLine="500"/>
      </w:pPr>
      <w:r>
        <w:rPr>
          <w:rFonts w:hint="eastAsia"/>
        </w:rPr>
        <w:t>预警规则名称</w:t>
      </w:r>
    </w:p>
    <w:p w:rsidR="00087D37" w:rsidRDefault="00087D37" w:rsidP="00087D37">
      <w:pPr>
        <w:spacing w:after="156"/>
        <w:ind w:firstLine="500"/>
      </w:pPr>
      <w:r>
        <w:rPr>
          <w:rFonts w:hint="eastAsia"/>
        </w:rPr>
        <w:lastRenderedPageBreak/>
        <w:t>预警变量名称</w:t>
      </w:r>
    </w:p>
    <w:p w:rsidR="00087D37" w:rsidRDefault="00087D37" w:rsidP="00087D37">
      <w:pPr>
        <w:spacing w:after="156"/>
        <w:ind w:firstLine="500"/>
      </w:pPr>
      <w:r>
        <w:rPr>
          <w:rFonts w:hint="eastAsia"/>
        </w:rPr>
        <w:t>变量阈值</w:t>
      </w:r>
    </w:p>
    <w:p w:rsidR="00087D37" w:rsidRDefault="00087D37" w:rsidP="00087D37">
      <w:pPr>
        <w:spacing w:after="156"/>
        <w:ind w:firstLine="500"/>
      </w:pPr>
      <w:r>
        <w:rPr>
          <w:rFonts w:hint="eastAsia"/>
        </w:rPr>
        <w:t>查询频率</w:t>
      </w:r>
    </w:p>
    <w:p w:rsidR="00087D37" w:rsidRDefault="00087D37" w:rsidP="00087D37">
      <w:pPr>
        <w:spacing w:after="156"/>
        <w:ind w:firstLine="500"/>
      </w:pPr>
      <w:r>
        <w:rPr>
          <w:rFonts w:hint="eastAsia"/>
        </w:rPr>
        <w:t>最高预警等级</w:t>
      </w:r>
    </w:p>
    <w:p w:rsidR="00087D37" w:rsidRDefault="00087D37" w:rsidP="00087D37">
      <w:pPr>
        <w:spacing w:after="156"/>
        <w:ind w:firstLine="500"/>
      </w:pPr>
      <w:r>
        <w:rPr>
          <w:rFonts w:hint="eastAsia"/>
        </w:rPr>
        <w:t>报警频率（由等级和对应的报警频率组成的字典）</w:t>
      </w:r>
    </w:p>
    <w:p w:rsidR="00087D37" w:rsidRDefault="00087D37" w:rsidP="00087D37">
      <w:pPr>
        <w:spacing w:after="156"/>
        <w:ind w:firstLine="500"/>
      </w:pPr>
      <w:r>
        <w:rPr>
          <w:rFonts w:hint="eastAsia"/>
        </w:rPr>
        <w:t>预警规则程序语句</w:t>
      </w:r>
    </w:p>
    <w:p w:rsidR="00087D37" w:rsidRPr="00071A28" w:rsidRDefault="00087D37" w:rsidP="00087D37">
      <w:pPr>
        <w:spacing w:after="156"/>
        <w:ind w:firstLine="500"/>
      </w:pPr>
      <w:r>
        <w:rPr>
          <w:rFonts w:hint="eastAsia"/>
        </w:rPr>
        <w:t>是否启用</w:t>
      </w:r>
    </w:p>
    <w:p w:rsidR="00087D37" w:rsidRDefault="00087D37" w:rsidP="00087D37">
      <w:pPr>
        <w:spacing w:after="156"/>
        <w:ind w:firstLine="500"/>
      </w:pPr>
    </w:p>
    <w:p w:rsidR="00087D37" w:rsidRDefault="00087D37" w:rsidP="00087D37">
      <w:pPr>
        <w:pStyle w:val="4"/>
        <w:tabs>
          <w:tab w:val="clear" w:pos="5103"/>
        </w:tabs>
        <w:jc w:val="left"/>
      </w:pPr>
      <w:bookmarkStart w:id="184" w:name="_Toc495400475"/>
      <w:bookmarkStart w:id="185" w:name="_Toc495404747"/>
      <w:bookmarkStart w:id="186" w:name="_Toc495405134"/>
      <w:bookmarkStart w:id="187" w:name="_Toc495405166"/>
      <w:bookmarkStart w:id="188" w:name="_Toc495405327"/>
      <w:bookmarkStart w:id="189" w:name="_Toc495405753"/>
      <w:r>
        <w:rPr>
          <w:rFonts w:hint="eastAsia"/>
        </w:rPr>
        <w:t>预警规则管理</w:t>
      </w:r>
      <w:bookmarkEnd w:id="184"/>
      <w:bookmarkEnd w:id="185"/>
      <w:bookmarkEnd w:id="186"/>
      <w:bookmarkEnd w:id="187"/>
      <w:bookmarkEnd w:id="188"/>
      <w:bookmarkEnd w:id="189"/>
    </w:p>
    <w:p w:rsidR="00087D37" w:rsidRPr="005E5D43" w:rsidRDefault="00087D37" w:rsidP="00087D37">
      <w:pPr>
        <w:pStyle w:val="13"/>
        <w:numPr>
          <w:ilvl w:val="0"/>
          <w:numId w:val="15"/>
        </w:numPr>
        <w:spacing w:before="156" w:after="156"/>
        <w:rPr>
          <w:b w:val="0"/>
        </w:rPr>
      </w:pPr>
      <w:r w:rsidRPr="00DB2DD6">
        <w:rPr>
          <w:rFonts w:hint="eastAsia"/>
        </w:rPr>
        <w:t>功能点描述：</w:t>
      </w:r>
      <w:r w:rsidRPr="005E5D43">
        <w:rPr>
          <w:rFonts w:hint="eastAsia"/>
          <w:b w:val="0"/>
        </w:rPr>
        <w:t>产品经理会对所有的预警规则进行管理，可以对已有的预警规则进行修改、禁用、启用、删除（逻辑删除）。可以查看报警服务的详情</w:t>
      </w:r>
    </w:p>
    <w:p w:rsidR="00087D37" w:rsidRPr="005E5D43" w:rsidRDefault="00087D37" w:rsidP="00087D37">
      <w:pPr>
        <w:pStyle w:val="13"/>
        <w:numPr>
          <w:ilvl w:val="0"/>
          <w:numId w:val="15"/>
        </w:numPr>
        <w:spacing w:before="156" w:after="156"/>
        <w:rPr>
          <w:b w:val="0"/>
        </w:rPr>
      </w:pPr>
      <w:r w:rsidRPr="007D101E">
        <w:rPr>
          <w:rFonts w:hint="eastAsia"/>
        </w:rPr>
        <w:t>使用角色：</w:t>
      </w:r>
      <w:r w:rsidRPr="005E5D43">
        <w:rPr>
          <w:rFonts w:hint="eastAsia"/>
          <w:b w:val="0"/>
        </w:rPr>
        <w:t>产品经理</w:t>
      </w:r>
    </w:p>
    <w:p w:rsidR="00087D37" w:rsidRDefault="00087D37" w:rsidP="00087D37">
      <w:pPr>
        <w:pStyle w:val="13"/>
        <w:numPr>
          <w:ilvl w:val="0"/>
          <w:numId w:val="15"/>
        </w:numPr>
        <w:spacing w:before="156" w:after="156"/>
      </w:pPr>
      <w:r w:rsidRPr="007D101E">
        <w:rPr>
          <w:rFonts w:hint="eastAsia"/>
        </w:rPr>
        <w:t>输入：</w:t>
      </w:r>
    </w:p>
    <w:p w:rsidR="00087D37" w:rsidRPr="003A0052" w:rsidRDefault="00087D37" w:rsidP="00087D37">
      <w:pPr>
        <w:pStyle w:val="afa"/>
        <w:spacing w:after="156"/>
        <w:ind w:left="1131" w:firstLineChars="0" w:firstLine="0"/>
      </w:pPr>
      <w:r>
        <w:rPr>
          <w:rFonts w:hint="eastAsia"/>
        </w:rPr>
        <w:t>可用于查询的字段有：预警规则名称、预警所用变量的名称</w:t>
      </w:r>
    </w:p>
    <w:p w:rsidR="00087D37" w:rsidRDefault="00087D37" w:rsidP="00087D37">
      <w:pPr>
        <w:pStyle w:val="13"/>
        <w:numPr>
          <w:ilvl w:val="0"/>
          <w:numId w:val="15"/>
        </w:numPr>
        <w:spacing w:before="156" w:after="156"/>
      </w:pPr>
      <w:r w:rsidRPr="007D101E">
        <w:rPr>
          <w:rFonts w:hint="eastAsia"/>
        </w:rPr>
        <w:t>处理：</w:t>
      </w:r>
    </w:p>
    <w:p w:rsidR="00087D37" w:rsidRDefault="00087D37" w:rsidP="00087D37">
      <w:pPr>
        <w:pStyle w:val="afa"/>
        <w:widowControl/>
        <w:numPr>
          <w:ilvl w:val="0"/>
          <w:numId w:val="31"/>
        </w:numPr>
        <w:spacing w:afterLines="50" w:after="156"/>
        <w:ind w:firstLineChars="0"/>
        <w:jc w:val="left"/>
      </w:pPr>
      <w:r>
        <w:rPr>
          <w:rFonts w:hint="eastAsia"/>
        </w:rPr>
        <w:t>输入查询字段可以查看预警规则的详情</w:t>
      </w:r>
      <w:r>
        <w:t xml:space="preserve"> </w:t>
      </w:r>
    </w:p>
    <w:p w:rsidR="00087D37" w:rsidRDefault="00087D37" w:rsidP="00087D37">
      <w:pPr>
        <w:pStyle w:val="afa"/>
        <w:widowControl/>
        <w:numPr>
          <w:ilvl w:val="0"/>
          <w:numId w:val="31"/>
        </w:numPr>
        <w:spacing w:afterLines="50" w:after="156"/>
        <w:ind w:firstLineChars="0"/>
        <w:jc w:val="left"/>
      </w:pPr>
      <w:r>
        <w:rPr>
          <w:rFonts w:hint="eastAsia"/>
        </w:rPr>
        <w:t>可以修改参数：预警规则的名称、变量名称、变量阈值、查询频率、报警频率、最高预警等级、报警语句，更新预警程序</w:t>
      </w:r>
    </w:p>
    <w:p w:rsidR="00087D37" w:rsidRDefault="00087D37" w:rsidP="00087D37">
      <w:pPr>
        <w:pStyle w:val="afa"/>
        <w:widowControl/>
        <w:numPr>
          <w:ilvl w:val="0"/>
          <w:numId w:val="31"/>
        </w:numPr>
        <w:spacing w:afterLines="50" w:after="156"/>
        <w:ind w:firstLineChars="0"/>
        <w:jc w:val="left"/>
      </w:pPr>
      <w:r>
        <w:rPr>
          <w:rFonts w:hint="eastAsia"/>
        </w:rPr>
        <w:t>可以直接修改选定规则的预警程序语句</w:t>
      </w:r>
    </w:p>
    <w:p w:rsidR="00087D37" w:rsidRDefault="00087D37" w:rsidP="00087D37">
      <w:pPr>
        <w:pStyle w:val="afa"/>
        <w:widowControl/>
        <w:numPr>
          <w:ilvl w:val="0"/>
          <w:numId w:val="31"/>
        </w:numPr>
        <w:spacing w:afterLines="50" w:after="156"/>
        <w:ind w:firstLineChars="0"/>
        <w:jc w:val="left"/>
      </w:pPr>
      <w:r>
        <w:rPr>
          <w:rFonts w:hint="eastAsia"/>
        </w:rPr>
        <w:t>禁用预警规则（是否启用：</w:t>
      </w:r>
      <w:r>
        <w:rPr>
          <w:rFonts w:hint="eastAsia"/>
        </w:rPr>
        <w:t>0</w:t>
      </w:r>
      <w:r>
        <w:rPr>
          <w:rFonts w:hint="eastAsia"/>
        </w:rPr>
        <w:t>为禁用，</w:t>
      </w:r>
      <w:r>
        <w:rPr>
          <w:rFonts w:hint="eastAsia"/>
        </w:rPr>
        <w:t>1</w:t>
      </w:r>
      <w:r>
        <w:rPr>
          <w:rFonts w:hint="eastAsia"/>
        </w:rPr>
        <w:t>为启用）</w:t>
      </w:r>
    </w:p>
    <w:p w:rsidR="00087D37" w:rsidRDefault="00087D37" w:rsidP="00087D37">
      <w:pPr>
        <w:pStyle w:val="afa"/>
        <w:widowControl/>
        <w:numPr>
          <w:ilvl w:val="0"/>
          <w:numId w:val="31"/>
        </w:numPr>
        <w:spacing w:afterLines="50" w:after="156"/>
        <w:ind w:firstLineChars="0"/>
        <w:jc w:val="left"/>
      </w:pPr>
      <w:r>
        <w:rPr>
          <w:rFonts w:hint="eastAsia"/>
        </w:rPr>
        <w:t>启用预警规则</w:t>
      </w:r>
    </w:p>
    <w:p w:rsidR="00087D37" w:rsidRDefault="00087D37" w:rsidP="00087D37">
      <w:pPr>
        <w:pStyle w:val="afa"/>
        <w:widowControl/>
        <w:numPr>
          <w:ilvl w:val="0"/>
          <w:numId w:val="31"/>
        </w:numPr>
        <w:spacing w:afterLines="50" w:after="156"/>
        <w:ind w:firstLineChars="0"/>
        <w:jc w:val="left"/>
      </w:pPr>
      <w:r>
        <w:rPr>
          <w:rFonts w:hint="eastAsia"/>
        </w:rPr>
        <w:t>删除预警规则</w:t>
      </w:r>
    </w:p>
    <w:p w:rsidR="00087D37" w:rsidRDefault="00087D37" w:rsidP="00087D37">
      <w:pPr>
        <w:pStyle w:val="3"/>
        <w:tabs>
          <w:tab w:val="clear" w:pos="5103"/>
        </w:tabs>
        <w:spacing w:before="156" w:after="156"/>
        <w:ind w:left="0" w:firstLine="0"/>
        <w:jc w:val="left"/>
      </w:pPr>
      <w:bookmarkStart w:id="190" w:name="_Toc495400476"/>
      <w:bookmarkStart w:id="191" w:name="_Toc495403826"/>
      <w:bookmarkStart w:id="192" w:name="_Toc495404748"/>
      <w:bookmarkStart w:id="193" w:name="_Toc495404967"/>
      <w:bookmarkStart w:id="194" w:name="_Toc495405135"/>
      <w:bookmarkStart w:id="195" w:name="_Toc495405167"/>
      <w:bookmarkStart w:id="196" w:name="_Toc495405328"/>
      <w:bookmarkStart w:id="197" w:name="_Toc495405754"/>
      <w:r>
        <w:rPr>
          <w:rFonts w:hint="eastAsia"/>
        </w:rPr>
        <w:t>与其他子模块的接口</w:t>
      </w:r>
      <w:bookmarkEnd w:id="190"/>
      <w:bookmarkEnd w:id="191"/>
      <w:bookmarkEnd w:id="192"/>
      <w:bookmarkEnd w:id="193"/>
      <w:bookmarkEnd w:id="194"/>
      <w:bookmarkEnd w:id="195"/>
      <w:bookmarkEnd w:id="196"/>
      <w:bookmarkEnd w:id="197"/>
    </w:p>
    <w:p w:rsidR="00087D37" w:rsidRDefault="00087D37" w:rsidP="00087D37">
      <w:pPr>
        <w:spacing w:after="156"/>
        <w:ind w:firstLine="500"/>
      </w:pPr>
      <w:r>
        <w:rPr>
          <w:rFonts w:hint="eastAsia"/>
        </w:rPr>
        <w:t>报警模块通过规则名称调用预警规则</w:t>
      </w:r>
    </w:p>
    <w:p w:rsidR="00087D37" w:rsidRDefault="00087D37" w:rsidP="00087D37">
      <w:pPr>
        <w:spacing w:after="156"/>
        <w:ind w:firstLine="500"/>
      </w:pPr>
      <w:r>
        <w:rPr>
          <w:rFonts w:hint="eastAsia"/>
        </w:rPr>
        <w:t>一个预警规则可用于多个报警服务</w:t>
      </w:r>
    </w:p>
    <w:p w:rsidR="00087D37" w:rsidRDefault="00087D37" w:rsidP="00087D37">
      <w:pPr>
        <w:spacing w:after="156"/>
        <w:ind w:firstLine="500"/>
        <w:rPr>
          <w:ins w:id="198" w:author="詹雯岚" w:date="2017-09-15T16:50:00Z"/>
        </w:rPr>
      </w:pPr>
      <w:r>
        <w:rPr>
          <w:rFonts w:hint="eastAsia"/>
        </w:rPr>
        <w:t>一个报警服务可以添加多个预警规则</w:t>
      </w:r>
    </w:p>
    <w:p w:rsidR="00087D37" w:rsidRDefault="00087D37" w:rsidP="00087D37">
      <w:pPr>
        <w:spacing w:after="156"/>
        <w:ind w:firstLine="500"/>
      </w:pPr>
      <w:ins w:id="199" w:author="詹雯岚" w:date="2017-09-15T16:50:00Z">
        <w:r>
          <w:rPr>
            <w:rFonts w:hint="eastAsia"/>
          </w:rPr>
          <w:t>通过</w:t>
        </w:r>
      </w:ins>
      <w:ins w:id="200" w:author="詹雯岚" w:date="2017-09-15T16:51:00Z">
        <w:r>
          <w:rPr>
            <w:rFonts w:hint="eastAsia"/>
          </w:rPr>
          <w:t>预警</w:t>
        </w:r>
      </w:ins>
      <w:ins w:id="201" w:author="詹雯岚" w:date="2017-09-15T16:50:00Z">
        <w:r>
          <w:rPr>
            <w:rFonts w:hint="eastAsia"/>
          </w:rPr>
          <w:t>规则名称调用</w:t>
        </w:r>
      </w:ins>
    </w:p>
    <w:p w:rsidR="00087D37" w:rsidRPr="00D55845" w:rsidRDefault="00087D37" w:rsidP="00087D37">
      <w:pPr>
        <w:spacing w:after="156"/>
        <w:ind w:firstLine="500"/>
      </w:pPr>
    </w:p>
    <w:p w:rsidR="00087D37" w:rsidRDefault="00087D37" w:rsidP="00087D37">
      <w:pPr>
        <w:spacing w:after="156"/>
        <w:ind w:firstLine="500"/>
        <w:rPr>
          <w:rFonts w:cs="Arial"/>
          <w:sz w:val="24"/>
        </w:rPr>
      </w:pPr>
      <w:r>
        <w:br w:type="page"/>
      </w:r>
    </w:p>
    <w:p w:rsidR="00087D37" w:rsidRDefault="00087D37" w:rsidP="00087D37">
      <w:pPr>
        <w:pStyle w:val="20"/>
        <w:tabs>
          <w:tab w:val="clear" w:pos="5103"/>
        </w:tabs>
        <w:spacing w:before="156" w:after="156"/>
        <w:ind w:left="0" w:firstLine="0"/>
        <w:jc w:val="left"/>
      </w:pPr>
      <w:bookmarkStart w:id="202" w:name="_Toc495400477"/>
      <w:bookmarkStart w:id="203" w:name="_Toc495403827"/>
      <w:bookmarkStart w:id="204" w:name="_Toc495404749"/>
      <w:bookmarkStart w:id="205" w:name="_Toc495404968"/>
      <w:bookmarkStart w:id="206" w:name="_Toc495405136"/>
      <w:bookmarkStart w:id="207" w:name="_Toc495405168"/>
      <w:bookmarkStart w:id="208" w:name="_Toc495405329"/>
      <w:bookmarkStart w:id="209" w:name="_Toc495405755"/>
      <w:r>
        <w:rPr>
          <w:rFonts w:hint="eastAsia"/>
        </w:rPr>
        <w:lastRenderedPageBreak/>
        <w:t>报警服务管理</w:t>
      </w:r>
      <w:bookmarkEnd w:id="202"/>
      <w:bookmarkEnd w:id="203"/>
      <w:bookmarkEnd w:id="204"/>
      <w:bookmarkEnd w:id="205"/>
      <w:bookmarkEnd w:id="206"/>
      <w:bookmarkEnd w:id="207"/>
      <w:bookmarkEnd w:id="208"/>
      <w:bookmarkEnd w:id="209"/>
    </w:p>
    <w:p w:rsidR="00087D37" w:rsidRDefault="00087D37" w:rsidP="00087D37">
      <w:pPr>
        <w:pStyle w:val="3"/>
        <w:tabs>
          <w:tab w:val="clear" w:pos="5103"/>
        </w:tabs>
        <w:spacing w:before="156" w:after="156"/>
        <w:ind w:left="0" w:firstLine="0"/>
        <w:jc w:val="left"/>
      </w:pPr>
      <w:bookmarkStart w:id="210" w:name="_Toc495400478"/>
      <w:bookmarkStart w:id="211" w:name="_Toc495403828"/>
      <w:bookmarkStart w:id="212" w:name="_Toc495404750"/>
      <w:bookmarkStart w:id="213" w:name="_Toc495404969"/>
      <w:bookmarkStart w:id="214" w:name="_Toc495405137"/>
      <w:bookmarkStart w:id="215" w:name="_Toc495405169"/>
      <w:bookmarkStart w:id="216" w:name="_Toc495405330"/>
      <w:bookmarkStart w:id="217" w:name="_Toc495405756"/>
      <w:r>
        <w:rPr>
          <w:rFonts w:hint="eastAsia"/>
        </w:rPr>
        <w:t>功能原型</w:t>
      </w:r>
      <w:bookmarkEnd w:id="210"/>
      <w:bookmarkEnd w:id="211"/>
      <w:bookmarkEnd w:id="212"/>
      <w:bookmarkEnd w:id="213"/>
      <w:bookmarkEnd w:id="214"/>
      <w:bookmarkEnd w:id="215"/>
      <w:bookmarkEnd w:id="216"/>
      <w:bookmarkEnd w:id="217"/>
    </w:p>
    <w:p w:rsidR="00087D37" w:rsidRPr="00DB4B55" w:rsidRDefault="00087D37" w:rsidP="00087D37">
      <w:pPr>
        <w:spacing w:after="156"/>
        <w:ind w:firstLine="500"/>
      </w:pPr>
    </w:p>
    <w:p w:rsidR="00087D37" w:rsidRPr="00DB2DD6" w:rsidRDefault="00087D37" w:rsidP="00087D37">
      <w:pPr>
        <w:pStyle w:val="3"/>
        <w:tabs>
          <w:tab w:val="clear" w:pos="5103"/>
        </w:tabs>
        <w:spacing w:before="156" w:after="156"/>
        <w:ind w:left="0" w:firstLine="0"/>
        <w:jc w:val="left"/>
      </w:pPr>
      <w:bookmarkStart w:id="218" w:name="_Toc495400479"/>
      <w:bookmarkStart w:id="219" w:name="_Toc495403829"/>
      <w:bookmarkStart w:id="220" w:name="_Toc495404751"/>
      <w:bookmarkStart w:id="221" w:name="_Toc495404970"/>
      <w:bookmarkStart w:id="222" w:name="_Toc495405138"/>
      <w:bookmarkStart w:id="223" w:name="_Toc495405170"/>
      <w:bookmarkStart w:id="224" w:name="_Toc495405331"/>
      <w:bookmarkStart w:id="225" w:name="_Toc495405757"/>
      <w:r w:rsidRPr="00DB2DD6">
        <w:rPr>
          <w:rFonts w:hint="eastAsia"/>
        </w:rPr>
        <w:t>功能概述</w:t>
      </w:r>
      <w:bookmarkEnd w:id="218"/>
      <w:bookmarkEnd w:id="219"/>
      <w:bookmarkEnd w:id="220"/>
      <w:bookmarkEnd w:id="221"/>
      <w:bookmarkEnd w:id="222"/>
      <w:bookmarkEnd w:id="223"/>
      <w:bookmarkEnd w:id="224"/>
      <w:bookmarkEnd w:id="225"/>
    </w:p>
    <w:p w:rsidR="00087D37" w:rsidRDefault="00087D37" w:rsidP="00087D37">
      <w:pPr>
        <w:spacing w:after="156"/>
        <w:ind w:firstLine="500"/>
      </w:pPr>
      <w:r>
        <w:rPr>
          <w:rFonts w:hint="eastAsia"/>
        </w:rPr>
        <w:t>产品经理配置报警规则，并对报警规则进行管理。接收报警的人员可以查看、确认和解除预警。</w:t>
      </w:r>
    </w:p>
    <w:p w:rsidR="00087D37" w:rsidRDefault="00087D37" w:rsidP="00087D37">
      <w:pPr>
        <w:spacing w:after="156"/>
        <w:ind w:firstLine="500"/>
      </w:pPr>
    </w:p>
    <w:p w:rsidR="00087D37" w:rsidRDefault="00087D37" w:rsidP="00087D37">
      <w:pPr>
        <w:spacing w:after="156"/>
        <w:ind w:firstLine="500"/>
      </w:pPr>
    </w:p>
    <w:p w:rsidR="00087D37" w:rsidRDefault="00087D37" w:rsidP="00087D37">
      <w:pPr>
        <w:spacing w:after="156"/>
        <w:ind w:firstLine="500"/>
      </w:pPr>
    </w:p>
    <w:p w:rsidR="00087D37" w:rsidRDefault="00087D37" w:rsidP="00087D37">
      <w:pPr>
        <w:pStyle w:val="3"/>
        <w:tabs>
          <w:tab w:val="clear" w:pos="5103"/>
        </w:tabs>
        <w:spacing w:before="156" w:after="156"/>
        <w:ind w:left="0" w:firstLine="0"/>
        <w:jc w:val="left"/>
      </w:pPr>
      <w:bookmarkStart w:id="226" w:name="_Toc495400480"/>
      <w:bookmarkStart w:id="227" w:name="_Toc495403830"/>
      <w:bookmarkStart w:id="228" w:name="_Toc495404752"/>
      <w:bookmarkStart w:id="229" w:name="_Toc495404971"/>
      <w:bookmarkStart w:id="230" w:name="_Toc495405139"/>
      <w:bookmarkStart w:id="231" w:name="_Toc495405171"/>
      <w:bookmarkStart w:id="232" w:name="_Toc495405332"/>
      <w:bookmarkStart w:id="233" w:name="_Toc495405758"/>
      <w:r>
        <w:rPr>
          <w:rFonts w:hint="eastAsia"/>
        </w:rPr>
        <w:t>功能点清单</w:t>
      </w:r>
      <w:bookmarkEnd w:id="226"/>
      <w:bookmarkEnd w:id="227"/>
      <w:bookmarkEnd w:id="228"/>
      <w:bookmarkEnd w:id="229"/>
      <w:bookmarkEnd w:id="230"/>
      <w:bookmarkEnd w:id="231"/>
      <w:bookmarkEnd w:id="232"/>
      <w:bookmarkEnd w:id="233"/>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18"/>
        <w:gridCol w:w="3828"/>
      </w:tblGrid>
      <w:tr w:rsidR="00087D37" w:rsidTr="00087D37">
        <w:tc>
          <w:tcPr>
            <w:tcW w:w="198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5E5D43" w:rsidRDefault="00087D37" w:rsidP="00087D37">
            <w:pPr>
              <w:spacing w:after="156"/>
              <w:ind w:firstLine="502"/>
              <w:jc w:val="center"/>
              <w:rPr>
                <w:b/>
              </w:rPr>
            </w:pPr>
            <w:bookmarkStart w:id="234" w:name="_Hlk493163134"/>
            <w:r w:rsidRPr="005E5D43">
              <w:rPr>
                <w:rFonts w:hint="eastAsia"/>
                <w:b/>
              </w:rPr>
              <w:t>功能</w:t>
            </w:r>
          </w:p>
        </w:tc>
        <w:tc>
          <w:tcPr>
            <w:tcW w:w="311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5E5D43" w:rsidRDefault="00087D37" w:rsidP="00087D37">
            <w:pPr>
              <w:spacing w:after="156"/>
              <w:ind w:firstLine="502"/>
              <w:jc w:val="center"/>
              <w:rPr>
                <w:b/>
              </w:rPr>
            </w:pPr>
            <w:r w:rsidRPr="005E5D43">
              <w:rPr>
                <w:rFonts w:hint="eastAsia"/>
                <w:b/>
              </w:rPr>
              <w:t>子功能（栏目）</w:t>
            </w:r>
          </w:p>
        </w:tc>
        <w:tc>
          <w:tcPr>
            <w:tcW w:w="382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087D37" w:rsidRPr="005E5D43" w:rsidRDefault="00087D37" w:rsidP="00087D37">
            <w:pPr>
              <w:spacing w:after="156"/>
              <w:ind w:firstLine="502"/>
              <w:jc w:val="center"/>
              <w:rPr>
                <w:b/>
              </w:rPr>
            </w:pPr>
            <w:r w:rsidRPr="005E5D43">
              <w:rPr>
                <w:rFonts w:hint="eastAsia"/>
                <w:b/>
              </w:rPr>
              <w:t>功能点描述</w:t>
            </w:r>
          </w:p>
        </w:tc>
      </w:tr>
      <w:tr w:rsidR="00087D37" w:rsidTr="00087D37">
        <w:trPr>
          <w:trHeight w:val="290"/>
        </w:trPr>
        <w:tc>
          <w:tcPr>
            <w:tcW w:w="1980" w:type="dxa"/>
            <w:vMerge w:val="restart"/>
            <w:tcBorders>
              <w:top w:val="single" w:sz="4" w:space="0" w:color="auto"/>
              <w:left w:val="single" w:sz="4" w:space="0" w:color="auto"/>
              <w:right w:val="single" w:sz="4" w:space="0" w:color="auto"/>
            </w:tcBorders>
            <w:vAlign w:val="center"/>
            <w:hideMark/>
          </w:tcPr>
          <w:p w:rsidR="00087D37" w:rsidRPr="005E5D43" w:rsidRDefault="00087D37" w:rsidP="00087D37">
            <w:pPr>
              <w:pStyle w:val="afc"/>
              <w:rPr>
                <w:sz w:val="21"/>
              </w:rPr>
            </w:pPr>
            <w:r w:rsidRPr="005E5D43">
              <w:rPr>
                <w:rFonts w:hint="eastAsia"/>
                <w:sz w:val="21"/>
              </w:rPr>
              <w:t>报警服务管理</w:t>
            </w:r>
          </w:p>
        </w:tc>
        <w:tc>
          <w:tcPr>
            <w:tcW w:w="3118" w:type="dxa"/>
            <w:vMerge w:val="restart"/>
            <w:tcBorders>
              <w:top w:val="single" w:sz="4" w:space="0" w:color="auto"/>
              <w:left w:val="single" w:sz="4" w:space="0" w:color="auto"/>
              <w:right w:val="single" w:sz="4" w:space="0" w:color="auto"/>
            </w:tcBorders>
            <w:vAlign w:val="center"/>
            <w:hideMark/>
          </w:tcPr>
          <w:p w:rsidR="00087D37" w:rsidRPr="005E5D43" w:rsidRDefault="00087D37" w:rsidP="00087D37">
            <w:pPr>
              <w:spacing w:after="156"/>
              <w:ind w:firstLine="500"/>
            </w:pPr>
            <w:r w:rsidRPr="005E5D43">
              <w:t>1</w:t>
            </w:r>
            <w:r w:rsidRPr="005E5D43">
              <w:rPr>
                <w:rFonts w:hint="eastAsia"/>
              </w:rPr>
              <w:t>、报警规则配置</w:t>
            </w: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配置报警服务规则</w:t>
            </w:r>
          </w:p>
        </w:tc>
      </w:tr>
      <w:tr w:rsidR="00087D37" w:rsidTr="00087D37">
        <w:trPr>
          <w:trHeight w:val="38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bottom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导入预警规则</w:t>
            </w:r>
          </w:p>
        </w:tc>
      </w:tr>
      <w:tr w:rsidR="00087D37" w:rsidTr="00087D37">
        <w:trPr>
          <w:trHeight w:val="38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bottom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配置报警服务开关</w:t>
            </w:r>
          </w:p>
        </w:tc>
      </w:tr>
      <w:tr w:rsidR="00087D37" w:rsidTr="00087D37">
        <w:trPr>
          <w:trHeight w:val="270"/>
        </w:trPr>
        <w:tc>
          <w:tcPr>
            <w:tcW w:w="1980" w:type="dxa"/>
            <w:vMerge/>
            <w:tcBorders>
              <w:left w:val="single" w:sz="4" w:space="0" w:color="auto"/>
              <w:right w:val="single" w:sz="4" w:space="0" w:color="auto"/>
            </w:tcBorders>
            <w:vAlign w:val="center"/>
            <w:hideMark/>
          </w:tcPr>
          <w:p w:rsidR="00087D37" w:rsidRPr="005E5D43" w:rsidRDefault="00087D37" w:rsidP="00087D37">
            <w:pPr>
              <w:spacing w:after="156"/>
              <w:ind w:firstLine="500"/>
            </w:pPr>
          </w:p>
        </w:tc>
        <w:tc>
          <w:tcPr>
            <w:tcW w:w="3118" w:type="dxa"/>
            <w:vMerge w:val="restart"/>
            <w:tcBorders>
              <w:top w:val="single" w:sz="4" w:space="0" w:color="auto"/>
              <w:left w:val="single" w:sz="4" w:space="0" w:color="auto"/>
              <w:right w:val="single" w:sz="4" w:space="0" w:color="auto"/>
            </w:tcBorders>
            <w:vAlign w:val="center"/>
            <w:hideMark/>
          </w:tcPr>
          <w:p w:rsidR="00087D37" w:rsidRPr="005E5D43" w:rsidRDefault="00087D37" w:rsidP="00087D37">
            <w:pPr>
              <w:spacing w:after="156"/>
              <w:ind w:firstLine="500"/>
            </w:pPr>
            <w:r w:rsidRPr="005E5D43">
              <w:rPr>
                <w:rFonts w:hint="eastAsia"/>
              </w:rPr>
              <w:t>2</w:t>
            </w:r>
            <w:r w:rsidRPr="005E5D43">
              <w:rPr>
                <w:rFonts w:hint="eastAsia"/>
              </w:rPr>
              <w:t>、报警服务管理</w:t>
            </w: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查询报警服务</w:t>
            </w:r>
          </w:p>
        </w:tc>
      </w:tr>
      <w:tr w:rsidR="00087D37" w:rsidTr="00087D37">
        <w:trPr>
          <w:trHeight w:val="35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查看报警服务详细</w:t>
            </w:r>
          </w:p>
        </w:tc>
      </w:tr>
      <w:tr w:rsidR="00087D37" w:rsidTr="00087D37">
        <w:trPr>
          <w:trHeight w:val="28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修改报警规则</w:t>
            </w:r>
          </w:p>
        </w:tc>
      </w:tr>
      <w:tr w:rsidR="00087D37" w:rsidTr="00087D37">
        <w:trPr>
          <w:trHeight w:val="32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禁用报警</w:t>
            </w:r>
          </w:p>
        </w:tc>
      </w:tr>
      <w:tr w:rsidR="00087D37" w:rsidTr="00087D37">
        <w:trPr>
          <w:trHeight w:val="325"/>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启用报警</w:t>
            </w:r>
          </w:p>
        </w:tc>
      </w:tr>
      <w:tr w:rsidR="00087D37" w:rsidTr="00087D37">
        <w:trPr>
          <w:trHeight w:val="325"/>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bottom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Pr>
                <w:rFonts w:hint="eastAsia"/>
              </w:rPr>
              <w:t>删除报警</w:t>
            </w:r>
          </w:p>
        </w:tc>
      </w:tr>
      <w:tr w:rsidR="00087D37" w:rsidTr="00087D37">
        <w:trPr>
          <w:trHeight w:val="32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val="restart"/>
            <w:tcBorders>
              <w:top w:val="single" w:sz="4" w:space="0" w:color="auto"/>
              <w:left w:val="single" w:sz="4" w:space="0" w:color="auto"/>
              <w:right w:val="single" w:sz="4" w:space="0" w:color="auto"/>
            </w:tcBorders>
            <w:vAlign w:val="center"/>
          </w:tcPr>
          <w:p w:rsidR="00087D37" w:rsidRPr="005E5D43" w:rsidRDefault="00087D37" w:rsidP="00087D37">
            <w:pPr>
              <w:spacing w:after="156"/>
              <w:ind w:firstLine="500"/>
            </w:pPr>
            <w:r w:rsidRPr="005E5D43">
              <w:rPr>
                <w:rFonts w:hint="eastAsia"/>
              </w:rPr>
              <w:t>3</w:t>
            </w:r>
            <w:r w:rsidRPr="005E5D43">
              <w:rPr>
                <w:rFonts w:hint="eastAsia"/>
              </w:rPr>
              <w:t>、报警服务查询</w:t>
            </w: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查询报警服务</w:t>
            </w:r>
          </w:p>
        </w:tc>
      </w:tr>
      <w:tr w:rsidR="00087D37" w:rsidTr="00087D37">
        <w:trPr>
          <w:trHeight w:val="38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tcBorders>
              <w:left w:val="single" w:sz="4" w:space="0" w:color="auto"/>
              <w:bottom w:val="single" w:sz="4" w:space="0" w:color="auto"/>
              <w:right w:val="single" w:sz="4" w:space="0" w:color="auto"/>
            </w:tcBorders>
            <w:vAlign w:val="center"/>
          </w:tcPr>
          <w:p w:rsidR="00087D37" w:rsidRPr="005E5D43"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查询报警服务详细</w:t>
            </w:r>
          </w:p>
        </w:tc>
      </w:tr>
      <w:tr w:rsidR="00087D37" w:rsidTr="00087D37">
        <w:trPr>
          <w:trHeight w:val="300"/>
        </w:trPr>
        <w:tc>
          <w:tcPr>
            <w:tcW w:w="1980" w:type="dxa"/>
            <w:vMerge/>
            <w:tcBorders>
              <w:left w:val="single" w:sz="4" w:space="0" w:color="auto"/>
              <w:right w:val="single" w:sz="4" w:space="0" w:color="auto"/>
            </w:tcBorders>
            <w:vAlign w:val="center"/>
          </w:tcPr>
          <w:p w:rsidR="00087D37" w:rsidRPr="005E5D43" w:rsidRDefault="00087D37" w:rsidP="00087D37">
            <w:pPr>
              <w:spacing w:after="156"/>
              <w:ind w:firstLine="500"/>
            </w:pPr>
          </w:p>
        </w:tc>
        <w:tc>
          <w:tcPr>
            <w:tcW w:w="3118" w:type="dxa"/>
            <w:vMerge w:val="restart"/>
            <w:tcBorders>
              <w:top w:val="single" w:sz="4" w:space="0" w:color="auto"/>
              <w:left w:val="single" w:sz="4" w:space="0" w:color="auto"/>
              <w:right w:val="single" w:sz="4" w:space="0" w:color="auto"/>
            </w:tcBorders>
            <w:vAlign w:val="center"/>
          </w:tcPr>
          <w:p w:rsidR="00087D37" w:rsidRPr="005E5D43" w:rsidRDefault="00087D37" w:rsidP="00087D37">
            <w:pPr>
              <w:spacing w:after="156"/>
              <w:ind w:firstLine="500"/>
            </w:pPr>
            <w:r w:rsidRPr="005E5D43">
              <w:rPr>
                <w:rFonts w:hint="eastAsia"/>
              </w:rPr>
              <w:t>5</w:t>
            </w:r>
            <w:r w:rsidRPr="005E5D43">
              <w:rPr>
                <w:rFonts w:hint="eastAsia"/>
              </w:rPr>
              <w:t>、预警信息发送</w:t>
            </w: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sidRPr="0019326C">
              <w:rPr>
                <w:rFonts w:hint="eastAsia"/>
              </w:rPr>
              <w:t>发送预警信息</w:t>
            </w:r>
          </w:p>
        </w:tc>
      </w:tr>
      <w:tr w:rsidR="00087D37" w:rsidTr="00087D37">
        <w:trPr>
          <w:trHeight w:val="110"/>
        </w:trPr>
        <w:tc>
          <w:tcPr>
            <w:tcW w:w="1980" w:type="dxa"/>
            <w:vMerge/>
            <w:tcBorders>
              <w:left w:val="single" w:sz="4" w:space="0" w:color="auto"/>
              <w:right w:val="single" w:sz="4" w:space="0" w:color="auto"/>
            </w:tcBorders>
            <w:vAlign w:val="center"/>
          </w:tcPr>
          <w:p w:rsidR="00087D37" w:rsidRDefault="00087D37" w:rsidP="00087D37">
            <w:pPr>
              <w:spacing w:after="156"/>
              <w:ind w:firstLine="500"/>
            </w:pPr>
          </w:p>
        </w:tc>
        <w:tc>
          <w:tcPr>
            <w:tcW w:w="3118" w:type="dxa"/>
            <w:vMerge/>
            <w:tcBorders>
              <w:left w:val="single" w:sz="4" w:space="0" w:color="auto"/>
              <w:bottom w:val="single" w:sz="4" w:space="0" w:color="auto"/>
              <w:right w:val="single" w:sz="4" w:space="0" w:color="auto"/>
            </w:tcBorders>
            <w:vAlign w:val="center"/>
          </w:tcPr>
          <w:p w:rsidR="00087D37" w:rsidRDefault="00087D37" w:rsidP="00087D37">
            <w:pPr>
              <w:spacing w:after="156"/>
              <w:ind w:firstLine="500"/>
            </w:pPr>
          </w:p>
        </w:tc>
        <w:tc>
          <w:tcPr>
            <w:tcW w:w="3828" w:type="dxa"/>
            <w:tcBorders>
              <w:top w:val="single" w:sz="4" w:space="0" w:color="auto"/>
              <w:left w:val="single" w:sz="4" w:space="0" w:color="auto"/>
              <w:bottom w:val="single" w:sz="4" w:space="0" w:color="auto"/>
              <w:right w:val="single" w:sz="4" w:space="0" w:color="auto"/>
            </w:tcBorders>
            <w:vAlign w:val="center"/>
          </w:tcPr>
          <w:p w:rsidR="00087D37" w:rsidRPr="0019326C" w:rsidRDefault="00087D37" w:rsidP="00087D37">
            <w:pPr>
              <w:pStyle w:val="afc"/>
              <w:spacing w:line="360" w:lineRule="auto"/>
              <w:jc w:val="left"/>
            </w:pPr>
            <w:r>
              <w:rPr>
                <w:rFonts w:hint="eastAsia"/>
              </w:rPr>
              <w:t>更新预警日志</w:t>
            </w:r>
          </w:p>
        </w:tc>
      </w:tr>
      <w:bookmarkEnd w:id="234"/>
    </w:tbl>
    <w:p w:rsidR="00087D37" w:rsidRDefault="00087D37" w:rsidP="00087D37">
      <w:pPr>
        <w:spacing w:after="156"/>
        <w:ind w:firstLine="500"/>
      </w:pPr>
    </w:p>
    <w:p w:rsidR="00087D37" w:rsidRDefault="00087D37" w:rsidP="00087D37">
      <w:pPr>
        <w:pStyle w:val="3"/>
        <w:tabs>
          <w:tab w:val="clear" w:pos="5103"/>
        </w:tabs>
        <w:spacing w:before="156" w:after="156"/>
        <w:ind w:left="0" w:firstLine="0"/>
        <w:jc w:val="left"/>
      </w:pPr>
      <w:bookmarkStart w:id="235" w:name="_Toc495400481"/>
      <w:bookmarkStart w:id="236" w:name="_Toc495403831"/>
      <w:bookmarkStart w:id="237" w:name="_Toc495404753"/>
      <w:bookmarkStart w:id="238" w:name="_Toc495404972"/>
      <w:bookmarkStart w:id="239" w:name="_Toc495405140"/>
      <w:bookmarkStart w:id="240" w:name="_Toc495405172"/>
      <w:bookmarkStart w:id="241" w:name="_Toc495405333"/>
      <w:bookmarkStart w:id="242" w:name="_Toc495405759"/>
      <w:r>
        <w:rPr>
          <w:rFonts w:hint="eastAsia"/>
        </w:rPr>
        <w:t>功能详细描述</w:t>
      </w:r>
      <w:bookmarkEnd w:id="235"/>
      <w:bookmarkEnd w:id="236"/>
      <w:bookmarkEnd w:id="237"/>
      <w:bookmarkEnd w:id="238"/>
      <w:bookmarkEnd w:id="239"/>
      <w:bookmarkEnd w:id="240"/>
      <w:bookmarkEnd w:id="241"/>
      <w:bookmarkEnd w:id="242"/>
    </w:p>
    <w:p w:rsidR="00087D37" w:rsidRDefault="00087D37" w:rsidP="00087D37">
      <w:pPr>
        <w:pStyle w:val="4"/>
        <w:tabs>
          <w:tab w:val="clear" w:pos="5103"/>
        </w:tabs>
        <w:jc w:val="left"/>
      </w:pPr>
      <w:bookmarkStart w:id="243" w:name="_Toc495400482"/>
      <w:bookmarkStart w:id="244" w:name="_Toc495404754"/>
      <w:bookmarkStart w:id="245" w:name="_Toc495405141"/>
      <w:bookmarkStart w:id="246" w:name="_Toc495405173"/>
      <w:bookmarkStart w:id="247" w:name="_Toc495405334"/>
      <w:bookmarkStart w:id="248" w:name="_Toc495405760"/>
      <w:r>
        <w:rPr>
          <w:rFonts w:hint="eastAsia"/>
        </w:rPr>
        <w:t>报警规则配置</w:t>
      </w:r>
      <w:bookmarkEnd w:id="243"/>
      <w:bookmarkEnd w:id="244"/>
      <w:bookmarkEnd w:id="245"/>
      <w:bookmarkEnd w:id="246"/>
      <w:bookmarkEnd w:id="247"/>
      <w:bookmarkEnd w:id="248"/>
    </w:p>
    <w:p w:rsidR="00087D37" w:rsidRPr="005E5D43" w:rsidRDefault="00087D37" w:rsidP="00087D37">
      <w:pPr>
        <w:pStyle w:val="13"/>
        <w:numPr>
          <w:ilvl w:val="0"/>
          <w:numId w:val="15"/>
        </w:numPr>
        <w:spacing w:before="156" w:after="156"/>
        <w:rPr>
          <w:b w:val="0"/>
        </w:rPr>
      </w:pPr>
      <w:r w:rsidRPr="00DB2DD6">
        <w:rPr>
          <w:rFonts w:hint="eastAsia"/>
        </w:rPr>
        <w:t>功能点描述：</w:t>
      </w:r>
      <w:r w:rsidRPr="005E5D43">
        <w:rPr>
          <w:rFonts w:hint="eastAsia"/>
          <w:b w:val="0"/>
        </w:rPr>
        <w:t>产品经理对报警服务的名称、报警途径、报警接收人员、预警内容进行配置。</w:t>
      </w:r>
    </w:p>
    <w:p w:rsidR="00087D37" w:rsidRPr="005E5D43" w:rsidRDefault="00087D37" w:rsidP="00087D37">
      <w:pPr>
        <w:pStyle w:val="13"/>
        <w:numPr>
          <w:ilvl w:val="0"/>
          <w:numId w:val="15"/>
        </w:numPr>
        <w:spacing w:before="156" w:after="156"/>
        <w:rPr>
          <w:b w:val="0"/>
        </w:rPr>
      </w:pPr>
      <w:r w:rsidRPr="00F674AA">
        <w:rPr>
          <w:rFonts w:hint="eastAsia"/>
        </w:rPr>
        <w:t>使用角色：</w:t>
      </w:r>
      <w:r w:rsidRPr="005E5D43">
        <w:rPr>
          <w:rFonts w:hint="eastAsia"/>
          <w:b w:val="0"/>
        </w:rPr>
        <w:t>产品经理人员</w:t>
      </w:r>
    </w:p>
    <w:p w:rsidR="00087D37" w:rsidRPr="005E5D43" w:rsidRDefault="00087D37" w:rsidP="00087D37">
      <w:pPr>
        <w:pStyle w:val="13"/>
        <w:numPr>
          <w:ilvl w:val="0"/>
          <w:numId w:val="15"/>
        </w:numPr>
        <w:spacing w:before="156" w:after="156"/>
      </w:pPr>
      <w:r w:rsidRPr="005E5D43">
        <w:rPr>
          <w:rFonts w:hint="eastAsia"/>
        </w:rPr>
        <w:lastRenderedPageBreak/>
        <w:t>需要配置的字段：</w:t>
      </w:r>
      <w:r w:rsidRPr="005E5D43">
        <w:t xml:space="preserve"> </w:t>
      </w:r>
    </w:p>
    <w:p w:rsidR="00087D37" w:rsidRPr="008060BA" w:rsidRDefault="00087D37" w:rsidP="00087D37">
      <w:pPr>
        <w:spacing w:after="156"/>
        <w:ind w:firstLine="500"/>
        <w:rPr>
          <w:b/>
        </w:rPr>
      </w:pPr>
      <w:r>
        <w:rPr>
          <w:rFonts w:hint="eastAsia"/>
        </w:rPr>
        <w:t>报警名称</w:t>
      </w:r>
    </w:p>
    <w:p w:rsidR="00087D37" w:rsidRDefault="00087D37" w:rsidP="00087D37">
      <w:pPr>
        <w:spacing w:after="156"/>
        <w:ind w:firstLine="500"/>
      </w:pPr>
      <w:r>
        <w:rPr>
          <w:rFonts w:hint="eastAsia"/>
        </w:rPr>
        <w:t>报警描述（选填）</w:t>
      </w:r>
    </w:p>
    <w:p w:rsidR="00087D37" w:rsidRDefault="00087D37" w:rsidP="00087D37">
      <w:pPr>
        <w:spacing w:after="156"/>
        <w:ind w:firstLine="500"/>
        <w:rPr>
          <w:ins w:id="249" w:author="詹雯岚" w:date="2017-10-09T16:54:00Z"/>
        </w:rPr>
      </w:pPr>
      <w:r>
        <w:rPr>
          <w:rFonts w:hint="eastAsia"/>
        </w:rPr>
        <w:t>报警接收人员（以及他们相对应的联系方式）</w:t>
      </w:r>
    </w:p>
    <w:p w:rsidR="00087D37" w:rsidRDefault="00087D37" w:rsidP="00087D37">
      <w:pPr>
        <w:spacing w:after="156"/>
        <w:ind w:firstLine="500"/>
        <w:rPr>
          <w:ins w:id="250" w:author="詹雯岚" w:date="2017-10-09T16:55:00Z"/>
        </w:rPr>
      </w:pPr>
      <w:ins w:id="251" w:author="詹雯岚" w:date="2017-10-09T16:54:00Z">
        <w:r>
          <w:rPr>
            <w:rFonts w:hint="eastAsia"/>
          </w:rPr>
          <w:t>抄送：</w:t>
        </w:r>
      </w:ins>
      <w:ins w:id="252" w:author="詹雯岚" w:date="2017-10-09T16:55:00Z">
        <w:r>
          <w:rPr>
            <w:rFonts w:hint="eastAsia"/>
          </w:rPr>
          <w:t>报警接收人员（选填）</w:t>
        </w:r>
      </w:ins>
    </w:p>
    <w:p w:rsidR="00087D37" w:rsidRDefault="00087D37" w:rsidP="00087D37">
      <w:pPr>
        <w:spacing w:after="156"/>
        <w:ind w:firstLine="500"/>
        <w:rPr>
          <w:ins w:id="253" w:author="詹雯岚" w:date="2017-10-09T16:55:00Z"/>
        </w:rPr>
      </w:pPr>
      <w:ins w:id="254" w:author="詹雯岚" w:date="2017-10-09T16:55:00Z">
        <w:r>
          <w:rPr>
            <w:rFonts w:hint="eastAsia"/>
          </w:rPr>
          <w:t>密送：报警接收人员（选填）</w:t>
        </w:r>
      </w:ins>
    </w:p>
    <w:p w:rsidR="00087D37" w:rsidRDefault="00087D37" w:rsidP="00087D37">
      <w:pPr>
        <w:spacing w:after="156"/>
        <w:ind w:firstLine="500"/>
      </w:pPr>
      <w:ins w:id="255" w:author="詹雯岚" w:date="2017-10-09T16:55:00Z">
        <w:r>
          <w:rPr>
            <w:rFonts w:hint="eastAsia"/>
          </w:rPr>
          <w:t>收件人：报警接收人员（必填）</w:t>
        </w:r>
      </w:ins>
    </w:p>
    <w:p w:rsidR="00087D37" w:rsidRDefault="00087D37" w:rsidP="00087D37">
      <w:pPr>
        <w:spacing w:after="156"/>
        <w:ind w:firstLine="500"/>
      </w:pPr>
      <w:r w:rsidRPr="00F674AA">
        <w:rPr>
          <w:rFonts w:hint="eastAsia"/>
        </w:rPr>
        <w:t>预警规则</w:t>
      </w:r>
    </w:p>
    <w:p w:rsidR="00087D37" w:rsidRPr="00F674AA" w:rsidRDefault="00087D37" w:rsidP="00087D37">
      <w:pPr>
        <w:spacing w:after="156"/>
        <w:ind w:firstLine="500"/>
        <w:rPr>
          <w:b/>
        </w:rPr>
      </w:pPr>
      <w:r>
        <w:rPr>
          <w:rFonts w:hint="eastAsia"/>
        </w:rPr>
        <w:t>是否开启报警服务</w:t>
      </w:r>
    </w:p>
    <w:p w:rsidR="00087D37" w:rsidRPr="00F674AA" w:rsidRDefault="00087D37" w:rsidP="00087D37">
      <w:pPr>
        <w:pStyle w:val="13"/>
        <w:numPr>
          <w:ilvl w:val="0"/>
          <w:numId w:val="15"/>
        </w:numPr>
        <w:spacing w:before="156" w:after="156"/>
      </w:pPr>
      <w:r w:rsidRPr="00F674AA">
        <w:rPr>
          <w:rFonts w:hint="eastAsia"/>
        </w:rPr>
        <w:t>处理：</w:t>
      </w:r>
      <w:r w:rsidRPr="00F674AA">
        <w:t xml:space="preserve"> </w:t>
      </w:r>
    </w:p>
    <w:p w:rsidR="00087D37" w:rsidRPr="00F674AA" w:rsidRDefault="00087D37" w:rsidP="00087D37">
      <w:pPr>
        <w:pStyle w:val="afa"/>
        <w:widowControl/>
        <w:numPr>
          <w:ilvl w:val="0"/>
          <w:numId w:val="19"/>
        </w:numPr>
        <w:spacing w:afterLines="50" w:after="156"/>
        <w:ind w:firstLineChars="0"/>
        <w:jc w:val="left"/>
      </w:pPr>
      <w:ins w:id="256" w:author="詹雯岚" w:date="2017-09-18T14:31:00Z">
        <w:r w:rsidRPr="00F674AA">
          <w:rPr>
            <w:rFonts w:hint="eastAsia"/>
          </w:rPr>
          <w:t>将预警接收</w:t>
        </w:r>
      </w:ins>
      <w:ins w:id="257" w:author="詹雯岚" w:date="2017-09-18T14:32:00Z">
        <w:r w:rsidRPr="00F674AA">
          <w:rPr>
            <w:rFonts w:hint="eastAsia"/>
          </w:rPr>
          <w:t>人员和他们的联系方式放到一张</w:t>
        </w:r>
        <w:r w:rsidRPr="00DB2DD6">
          <w:rPr>
            <w:rFonts w:hint="eastAsia"/>
            <w:highlight w:val="cyan"/>
          </w:rPr>
          <w:t>子表中，再将子表链接到配置表</w:t>
        </w:r>
      </w:ins>
    </w:p>
    <w:p w:rsidR="00087D37" w:rsidRPr="006878F3" w:rsidRDefault="00087D37" w:rsidP="00087D37">
      <w:pPr>
        <w:pStyle w:val="afa"/>
        <w:widowControl/>
        <w:numPr>
          <w:ilvl w:val="0"/>
          <w:numId w:val="19"/>
        </w:numPr>
        <w:spacing w:afterLines="50" w:after="156"/>
        <w:ind w:firstLineChars="0"/>
        <w:jc w:val="left"/>
      </w:pPr>
      <w:r w:rsidRPr="00F674AA">
        <w:rPr>
          <w:rFonts w:hint="eastAsia"/>
        </w:rPr>
        <w:t>导入预警规则（</w:t>
      </w:r>
      <w:r>
        <w:rPr>
          <w:rFonts w:hint="eastAsia"/>
        </w:rPr>
        <w:t>预警规则在预警规则管理模块配置</w:t>
      </w:r>
      <w:r w:rsidRPr="00F674AA">
        <w:rPr>
          <w:rFonts w:hint="eastAsia"/>
        </w:rPr>
        <w:t>），一个报警服务可以导入多个预警规则</w:t>
      </w:r>
    </w:p>
    <w:p w:rsidR="00087D37" w:rsidRDefault="00087D37" w:rsidP="00087D37">
      <w:pPr>
        <w:pStyle w:val="4"/>
        <w:tabs>
          <w:tab w:val="clear" w:pos="5103"/>
        </w:tabs>
        <w:jc w:val="left"/>
      </w:pPr>
      <w:bookmarkStart w:id="258" w:name="_Toc495400483"/>
      <w:bookmarkStart w:id="259" w:name="_Toc495404755"/>
      <w:bookmarkStart w:id="260" w:name="_Toc495405142"/>
      <w:bookmarkStart w:id="261" w:name="_Toc495405174"/>
      <w:bookmarkStart w:id="262" w:name="_Toc495405335"/>
      <w:bookmarkStart w:id="263" w:name="_Toc495405761"/>
      <w:r>
        <w:rPr>
          <w:rFonts w:hint="eastAsia"/>
        </w:rPr>
        <w:t>报警服务查询</w:t>
      </w:r>
      <w:ins w:id="264" w:author="詹雯岚" w:date="2017-10-09T16:56:00Z">
        <w:r>
          <w:rPr>
            <w:rFonts w:hint="eastAsia"/>
          </w:rPr>
          <w:t>（视图）</w:t>
        </w:r>
      </w:ins>
      <w:bookmarkEnd w:id="258"/>
      <w:bookmarkEnd w:id="259"/>
      <w:bookmarkEnd w:id="260"/>
      <w:bookmarkEnd w:id="261"/>
      <w:bookmarkEnd w:id="262"/>
      <w:bookmarkEnd w:id="263"/>
    </w:p>
    <w:p w:rsidR="00087D37" w:rsidRPr="005E5D43" w:rsidRDefault="00087D37" w:rsidP="00087D37">
      <w:pPr>
        <w:pStyle w:val="13"/>
        <w:numPr>
          <w:ilvl w:val="0"/>
          <w:numId w:val="15"/>
        </w:numPr>
        <w:spacing w:before="156" w:after="156"/>
        <w:rPr>
          <w:b w:val="0"/>
        </w:rPr>
      </w:pPr>
      <w:r w:rsidRPr="00DB2DD6">
        <w:rPr>
          <w:rFonts w:hint="eastAsia"/>
        </w:rPr>
        <w:t>功能点描述</w:t>
      </w:r>
      <w:r w:rsidRPr="005E5D43">
        <w:rPr>
          <w:rFonts w:hint="eastAsia"/>
          <w:b w:val="0"/>
        </w:rPr>
        <w:t>：相关人员输入查询的关键字可以查询到报警服务的详情，单击选定的预警规则可以查看预警规则的详情</w:t>
      </w:r>
    </w:p>
    <w:p w:rsidR="00087D37" w:rsidRPr="00DB2DD6" w:rsidRDefault="00087D37" w:rsidP="00087D37">
      <w:pPr>
        <w:pStyle w:val="13"/>
        <w:numPr>
          <w:ilvl w:val="0"/>
          <w:numId w:val="15"/>
        </w:numPr>
        <w:spacing w:before="156" w:after="156"/>
      </w:pPr>
      <w:r w:rsidRPr="00DB2DD6">
        <w:rPr>
          <w:rFonts w:hint="eastAsia"/>
        </w:rPr>
        <w:t>使用角色：</w:t>
      </w:r>
      <w:r w:rsidRPr="005E5D43">
        <w:rPr>
          <w:rFonts w:hint="eastAsia"/>
          <w:b w:val="0"/>
        </w:rPr>
        <w:t>产品经理、数据分析人员、系统管理员</w:t>
      </w:r>
    </w:p>
    <w:p w:rsidR="00087D37" w:rsidRPr="0095337E" w:rsidRDefault="00087D37" w:rsidP="00087D37">
      <w:pPr>
        <w:pStyle w:val="13"/>
        <w:numPr>
          <w:ilvl w:val="0"/>
          <w:numId w:val="15"/>
        </w:numPr>
        <w:spacing w:before="156" w:after="156"/>
      </w:pPr>
      <w:r>
        <w:rPr>
          <w:rFonts w:hint="eastAsia"/>
        </w:rPr>
        <w:t>给出视图，包含以下字段</w:t>
      </w:r>
      <w:r w:rsidRPr="0095337E">
        <w:rPr>
          <w:rFonts w:hint="eastAsia"/>
        </w:rPr>
        <w:t>：</w:t>
      </w:r>
    </w:p>
    <w:p w:rsidR="00087D37" w:rsidRPr="005E5D43" w:rsidRDefault="00087D37" w:rsidP="00087D37">
      <w:pPr>
        <w:spacing w:after="156"/>
        <w:ind w:firstLine="500"/>
        <w:rPr>
          <w:b/>
        </w:rPr>
      </w:pPr>
      <w:r>
        <w:rPr>
          <w:rFonts w:hint="eastAsia"/>
        </w:rPr>
        <w:t>报警名称</w:t>
      </w:r>
    </w:p>
    <w:p w:rsidR="00087D37" w:rsidRDefault="00087D37" w:rsidP="00087D37">
      <w:pPr>
        <w:spacing w:after="156"/>
        <w:ind w:firstLine="500"/>
      </w:pPr>
      <w:r>
        <w:rPr>
          <w:rFonts w:hint="eastAsia"/>
        </w:rPr>
        <w:t>报警描述</w:t>
      </w:r>
    </w:p>
    <w:p w:rsidR="00087D37" w:rsidRDefault="00087D37" w:rsidP="00087D37">
      <w:pPr>
        <w:spacing w:after="156"/>
        <w:ind w:firstLine="500"/>
        <w:rPr>
          <w:ins w:id="265" w:author="詹雯岚" w:date="2017-10-09T16:54:00Z"/>
        </w:rPr>
      </w:pPr>
      <w:r>
        <w:rPr>
          <w:rFonts w:hint="eastAsia"/>
        </w:rPr>
        <w:t>报警接收人员（以及他们相对应的联系方式）</w:t>
      </w:r>
    </w:p>
    <w:p w:rsidR="00087D37" w:rsidRDefault="00087D37" w:rsidP="00087D37">
      <w:pPr>
        <w:spacing w:after="156"/>
        <w:ind w:firstLine="500"/>
        <w:rPr>
          <w:ins w:id="266" w:author="詹雯岚" w:date="2017-10-09T16:55:00Z"/>
        </w:rPr>
      </w:pPr>
      <w:ins w:id="267" w:author="詹雯岚" w:date="2017-10-09T16:54:00Z">
        <w:r>
          <w:rPr>
            <w:rFonts w:hint="eastAsia"/>
          </w:rPr>
          <w:t>抄送：</w:t>
        </w:r>
      </w:ins>
      <w:ins w:id="268" w:author="詹雯岚" w:date="2017-10-09T16:55:00Z">
        <w:r>
          <w:rPr>
            <w:rFonts w:hint="eastAsia"/>
          </w:rPr>
          <w:t>报警接收人员</w:t>
        </w:r>
      </w:ins>
    </w:p>
    <w:p w:rsidR="00087D37" w:rsidRDefault="00087D37" w:rsidP="00087D37">
      <w:pPr>
        <w:spacing w:after="156"/>
        <w:ind w:firstLine="500"/>
        <w:rPr>
          <w:ins w:id="269" w:author="詹雯岚" w:date="2017-10-09T16:55:00Z"/>
        </w:rPr>
      </w:pPr>
      <w:ins w:id="270" w:author="詹雯岚" w:date="2017-10-09T16:55:00Z">
        <w:r>
          <w:rPr>
            <w:rFonts w:hint="eastAsia"/>
          </w:rPr>
          <w:t>密送：报警接收人员</w:t>
        </w:r>
      </w:ins>
    </w:p>
    <w:p w:rsidR="00087D37" w:rsidRDefault="00087D37" w:rsidP="00087D37">
      <w:pPr>
        <w:spacing w:after="156"/>
        <w:ind w:firstLine="500"/>
      </w:pPr>
      <w:ins w:id="271" w:author="詹雯岚" w:date="2017-10-09T16:55:00Z">
        <w:r>
          <w:rPr>
            <w:rFonts w:hint="eastAsia"/>
          </w:rPr>
          <w:t>收件人：报警接收人员</w:t>
        </w:r>
      </w:ins>
    </w:p>
    <w:p w:rsidR="00087D37" w:rsidRDefault="00087D37" w:rsidP="00087D37">
      <w:pPr>
        <w:spacing w:after="156"/>
        <w:ind w:firstLine="500"/>
      </w:pPr>
      <w:r w:rsidRPr="00F674AA">
        <w:rPr>
          <w:rFonts w:hint="eastAsia"/>
        </w:rPr>
        <w:t>预警规则</w:t>
      </w:r>
    </w:p>
    <w:p w:rsidR="00087D37" w:rsidRPr="005E5D43" w:rsidRDefault="00087D37" w:rsidP="00087D37">
      <w:pPr>
        <w:spacing w:after="156"/>
        <w:ind w:firstLine="500"/>
        <w:rPr>
          <w:b/>
        </w:rPr>
      </w:pPr>
      <w:r>
        <w:rPr>
          <w:rFonts w:hint="eastAsia"/>
        </w:rPr>
        <w:t>是否开启报警服务</w:t>
      </w:r>
    </w:p>
    <w:p w:rsidR="00087D37" w:rsidRDefault="00087D37" w:rsidP="00087D37">
      <w:pPr>
        <w:pStyle w:val="4"/>
        <w:tabs>
          <w:tab w:val="clear" w:pos="5103"/>
        </w:tabs>
        <w:jc w:val="left"/>
      </w:pPr>
      <w:bookmarkStart w:id="272" w:name="_Toc495400484"/>
      <w:bookmarkStart w:id="273" w:name="_Toc495404756"/>
      <w:bookmarkStart w:id="274" w:name="_Toc495405143"/>
      <w:bookmarkStart w:id="275" w:name="_Toc495405175"/>
      <w:bookmarkStart w:id="276" w:name="_Toc495405336"/>
      <w:bookmarkStart w:id="277" w:name="_Toc495405762"/>
      <w:r>
        <w:rPr>
          <w:rFonts w:hint="eastAsia"/>
        </w:rPr>
        <w:t>报警服务管理</w:t>
      </w:r>
      <w:bookmarkEnd w:id="272"/>
      <w:bookmarkEnd w:id="273"/>
      <w:bookmarkEnd w:id="274"/>
      <w:bookmarkEnd w:id="275"/>
      <w:bookmarkEnd w:id="276"/>
      <w:bookmarkEnd w:id="277"/>
    </w:p>
    <w:p w:rsidR="00087D37" w:rsidRPr="005E5D43" w:rsidRDefault="00087D37" w:rsidP="00087D37">
      <w:pPr>
        <w:pStyle w:val="13"/>
        <w:numPr>
          <w:ilvl w:val="0"/>
          <w:numId w:val="15"/>
        </w:numPr>
        <w:spacing w:before="156" w:after="156"/>
        <w:rPr>
          <w:b w:val="0"/>
        </w:rPr>
      </w:pPr>
      <w:r w:rsidRPr="00DB2DD6">
        <w:rPr>
          <w:rFonts w:hint="eastAsia"/>
        </w:rPr>
        <w:t>功能点描述：</w:t>
      </w:r>
      <w:r w:rsidRPr="005E5D43">
        <w:rPr>
          <w:rFonts w:hint="eastAsia"/>
          <w:b w:val="0"/>
        </w:rPr>
        <w:t>产品经理会对所有的报警服务进行管理，可以对已有的报警服务进行修改、禁用、启用和删除操作。可以查看报警服务的详情</w:t>
      </w:r>
      <w:r>
        <w:rPr>
          <w:rFonts w:hint="eastAsia"/>
          <w:b w:val="0"/>
        </w:rPr>
        <w:t>。</w:t>
      </w:r>
    </w:p>
    <w:p w:rsidR="00087D37" w:rsidRPr="005E5D43" w:rsidRDefault="00087D37" w:rsidP="00087D37">
      <w:pPr>
        <w:pStyle w:val="13"/>
        <w:numPr>
          <w:ilvl w:val="0"/>
          <w:numId w:val="15"/>
        </w:numPr>
        <w:spacing w:before="156" w:after="156"/>
        <w:rPr>
          <w:b w:val="0"/>
        </w:rPr>
      </w:pPr>
      <w:r w:rsidRPr="007D101E">
        <w:rPr>
          <w:rFonts w:hint="eastAsia"/>
        </w:rPr>
        <w:t>使用角色：</w:t>
      </w:r>
      <w:r w:rsidRPr="005E5D43">
        <w:rPr>
          <w:rFonts w:hint="eastAsia"/>
          <w:b w:val="0"/>
        </w:rPr>
        <w:t>产品经理</w:t>
      </w:r>
    </w:p>
    <w:p w:rsidR="00087D37" w:rsidRPr="007D101E" w:rsidRDefault="00087D37" w:rsidP="00087D37">
      <w:pPr>
        <w:pStyle w:val="13"/>
        <w:numPr>
          <w:ilvl w:val="0"/>
          <w:numId w:val="15"/>
        </w:numPr>
        <w:spacing w:before="156" w:after="156"/>
      </w:pPr>
      <w:r>
        <w:rPr>
          <w:rFonts w:hint="eastAsia"/>
        </w:rPr>
        <w:t>操作</w:t>
      </w:r>
      <w:r w:rsidRPr="007D101E">
        <w:rPr>
          <w:rFonts w:hint="eastAsia"/>
        </w:rPr>
        <w:t>：</w:t>
      </w:r>
    </w:p>
    <w:p w:rsidR="00087D37" w:rsidRDefault="00087D37" w:rsidP="00087D37">
      <w:pPr>
        <w:pStyle w:val="afa"/>
        <w:widowControl/>
        <w:numPr>
          <w:ilvl w:val="0"/>
          <w:numId w:val="37"/>
        </w:numPr>
        <w:spacing w:afterLines="50" w:after="156"/>
        <w:ind w:firstLineChars="0"/>
        <w:jc w:val="left"/>
      </w:pPr>
      <w:r>
        <w:rPr>
          <w:rFonts w:hint="eastAsia"/>
        </w:rPr>
        <w:lastRenderedPageBreak/>
        <w:t>查看报警服务的详情</w:t>
      </w:r>
    </w:p>
    <w:p w:rsidR="00087D37" w:rsidRDefault="00087D37" w:rsidP="00087D37">
      <w:pPr>
        <w:pStyle w:val="afa"/>
        <w:widowControl/>
        <w:numPr>
          <w:ilvl w:val="0"/>
          <w:numId w:val="37"/>
        </w:numPr>
        <w:spacing w:afterLines="50" w:after="156"/>
        <w:ind w:firstLineChars="0"/>
        <w:jc w:val="left"/>
      </w:pPr>
      <w:r>
        <w:rPr>
          <w:rFonts w:hint="eastAsia"/>
        </w:rPr>
        <w:t>修改报警服务的名称、描述、接收人员、接收人员联系方式、预警规则</w:t>
      </w:r>
    </w:p>
    <w:p w:rsidR="00087D37" w:rsidRDefault="00087D37" w:rsidP="00087D37">
      <w:pPr>
        <w:pStyle w:val="afa"/>
        <w:widowControl/>
        <w:numPr>
          <w:ilvl w:val="0"/>
          <w:numId w:val="37"/>
        </w:numPr>
        <w:spacing w:afterLines="50" w:after="156"/>
        <w:ind w:firstLineChars="0"/>
        <w:jc w:val="left"/>
      </w:pPr>
      <w:r>
        <w:rPr>
          <w:rFonts w:hint="eastAsia"/>
        </w:rPr>
        <w:t>禁用报警服务（是否启用：</w:t>
      </w:r>
      <w:r>
        <w:rPr>
          <w:rFonts w:hint="eastAsia"/>
        </w:rPr>
        <w:t>0</w:t>
      </w:r>
      <w:r>
        <w:rPr>
          <w:rFonts w:hint="eastAsia"/>
        </w:rPr>
        <w:t>为禁用，</w:t>
      </w:r>
      <w:r>
        <w:rPr>
          <w:rFonts w:hint="eastAsia"/>
        </w:rPr>
        <w:t>1</w:t>
      </w:r>
      <w:r>
        <w:rPr>
          <w:rFonts w:hint="eastAsia"/>
        </w:rPr>
        <w:t>为启用）</w:t>
      </w:r>
    </w:p>
    <w:p w:rsidR="00087D37" w:rsidRDefault="00087D37" w:rsidP="00087D37">
      <w:pPr>
        <w:pStyle w:val="afa"/>
        <w:widowControl/>
        <w:numPr>
          <w:ilvl w:val="0"/>
          <w:numId w:val="37"/>
        </w:numPr>
        <w:spacing w:afterLines="50" w:after="156"/>
        <w:ind w:firstLineChars="0"/>
        <w:jc w:val="left"/>
      </w:pPr>
      <w:r>
        <w:rPr>
          <w:rFonts w:hint="eastAsia"/>
        </w:rPr>
        <w:t>启用报警服务</w:t>
      </w:r>
    </w:p>
    <w:p w:rsidR="00087D37" w:rsidRDefault="00087D37" w:rsidP="00087D37">
      <w:pPr>
        <w:pStyle w:val="afa"/>
        <w:widowControl/>
        <w:numPr>
          <w:ilvl w:val="0"/>
          <w:numId w:val="37"/>
        </w:numPr>
        <w:spacing w:afterLines="50" w:after="156"/>
        <w:ind w:firstLineChars="0"/>
        <w:jc w:val="left"/>
      </w:pPr>
      <w:r>
        <w:rPr>
          <w:rFonts w:hint="eastAsia"/>
        </w:rPr>
        <w:t>删除报警服务（逻辑删除）</w:t>
      </w:r>
    </w:p>
    <w:p w:rsidR="00087D37" w:rsidRPr="0095337E" w:rsidRDefault="00087D37" w:rsidP="00087D37">
      <w:pPr>
        <w:spacing w:after="156"/>
        <w:ind w:firstLine="500"/>
      </w:pPr>
    </w:p>
    <w:p w:rsidR="00087D37" w:rsidRPr="0010270B" w:rsidRDefault="00087D37" w:rsidP="00087D37">
      <w:pPr>
        <w:pStyle w:val="4"/>
        <w:tabs>
          <w:tab w:val="clear" w:pos="5103"/>
        </w:tabs>
        <w:jc w:val="left"/>
      </w:pPr>
      <w:bookmarkStart w:id="278" w:name="_Toc495400485"/>
      <w:bookmarkStart w:id="279" w:name="_Toc495404757"/>
      <w:bookmarkStart w:id="280" w:name="_Toc495405144"/>
      <w:bookmarkStart w:id="281" w:name="_Toc495405176"/>
      <w:bookmarkStart w:id="282" w:name="_Toc495405337"/>
      <w:bookmarkStart w:id="283" w:name="_Toc495405763"/>
      <w:r w:rsidRPr="0010270B">
        <w:rPr>
          <w:rFonts w:hint="eastAsia"/>
        </w:rPr>
        <w:t>预警信息发送</w:t>
      </w:r>
      <w:bookmarkEnd w:id="278"/>
      <w:bookmarkEnd w:id="279"/>
      <w:bookmarkEnd w:id="280"/>
      <w:bookmarkEnd w:id="281"/>
      <w:bookmarkEnd w:id="282"/>
      <w:bookmarkEnd w:id="283"/>
    </w:p>
    <w:p w:rsidR="00087D37" w:rsidRDefault="00087D37" w:rsidP="00087D37">
      <w:pPr>
        <w:pStyle w:val="13"/>
        <w:numPr>
          <w:ilvl w:val="0"/>
          <w:numId w:val="15"/>
        </w:numPr>
        <w:spacing w:before="156" w:after="156"/>
      </w:pPr>
      <w:r>
        <w:rPr>
          <w:rFonts w:hint="eastAsia"/>
        </w:rPr>
        <w:t>功能点描述：</w:t>
      </w:r>
      <w:r w:rsidRPr="005E5D43">
        <w:rPr>
          <w:rFonts w:hint="eastAsia"/>
          <w:b w:val="0"/>
        </w:rPr>
        <w:t>发送报警信息</w:t>
      </w:r>
      <w:r>
        <w:t xml:space="preserve"> </w:t>
      </w:r>
    </w:p>
    <w:p w:rsidR="00087D37" w:rsidRPr="00DB2DD6" w:rsidRDefault="00087D37" w:rsidP="00087D37">
      <w:pPr>
        <w:pStyle w:val="13"/>
        <w:numPr>
          <w:ilvl w:val="0"/>
          <w:numId w:val="15"/>
        </w:numPr>
        <w:spacing w:before="156" w:after="156"/>
        <w:rPr>
          <w:rFonts w:asciiTheme="minorEastAsia" w:eastAsiaTheme="minorEastAsia" w:hAnsiTheme="minorEastAsia"/>
          <w:color w:val="000000"/>
          <w:szCs w:val="22"/>
        </w:rPr>
      </w:pPr>
      <w:r>
        <w:rPr>
          <w:rFonts w:hint="eastAsia"/>
        </w:rPr>
        <w:t>处理：</w:t>
      </w:r>
    </w:p>
    <w:p w:rsidR="00087D37" w:rsidRDefault="00087D37" w:rsidP="00087D37">
      <w:pPr>
        <w:pStyle w:val="afa"/>
        <w:widowControl/>
        <w:numPr>
          <w:ilvl w:val="0"/>
          <w:numId w:val="25"/>
        </w:numPr>
        <w:spacing w:afterLines="50" w:after="156"/>
        <w:ind w:firstLineChars="0"/>
        <w:jc w:val="left"/>
      </w:pPr>
      <w:r>
        <w:rPr>
          <w:rFonts w:hint="eastAsia"/>
        </w:rPr>
        <w:t>调用预警规则，如果</w:t>
      </w:r>
      <w:r w:rsidRPr="00797F6F">
        <w:rPr>
          <w:rFonts w:hint="eastAsia"/>
        </w:rPr>
        <w:t>触发预警条件（在预警规则管理功能模块中定义），使用接收人员联系方式发送预警语句给接收人员；</w:t>
      </w:r>
    </w:p>
    <w:p w:rsidR="00087D37" w:rsidRPr="00784FB6" w:rsidRDefault="00087D37" w:rsidP="00087D37">
      <w:pPr>
        <w:pStyle w:val="afa"/>
        <w:widowControl/>
        <w:numPr>
          <w:ilvl w:val="0"/>
          <w:numId w:val="25"/>
        </w:numPr>
        <w:spacing w:afterLines="50" w:after="156"/>
        <w:ind w:firstLineChars="0"/>
        <w:jc w:val="left"/>
        <w:rPr>
          <w:highlight w:val="yellow"/>
        </w:rPr>
      </w:pPr>
      <w:r w:rsidRPr="00784FB6">
        <w:rPr>
          <w:rFonts w:hint="eastAsia"/>
          <w:highlight w:val="yellow"/>
        </w:rPr>
        <w:t>解除预警功能只在产品界面开放</w:t>
      </w:r>
    </w:p>
    <w:p w:rsidR="00087D37" w:rsidRPr="007F13DC" w:rsidRDefault="00087D37" w:rsidP="00087D37">
      <w:pPr>
        <w:pStyle w:val="afa"/>
        <w:widowControl/>
        <w:numPr>
          <w:ilvl w:val="0"/>
          <w:numId w:val="25"/>
        </w:numPr>
        <w:spacing w:afterLines="50" w:after="156"/>
        <w:ind w:firstLineChars="0"/>
        <w:jc w:val="left"/>
      </w:pPr>
      <w:r w:rsidRPr="007F13DC">
        <w:rPr>
          <w:rFonts w:hint="eastAsia"/>
        </w:rPr>
        <w:t>较高级别的预警信息发送默认涵盖低于该预警级别的预警人员</w:t>
      </w:r>
    </w:p>
    <w:p w:rsidR="00087D37" w:rsidRPr="00797F6F" w:rsidRDefault="00087D37" w:rsidP="00087D37">
      <w:pPr>
        <w:pStyle w:val="afa"/>
        <w:widowControl/>
        <w:numPr>
          <w:ilvl w:val="0"/>
          <w:numId w:val="25"/>
        </w:numPr>
        <w:spacing w:afterLines="50" w:after="156"/>
        <w:ind w:firstLineChars="0"/>
        <w:jc w:val="left"/>
      </w:pPr>
      <w:r>
        <w:rPr>
          <w:rFonts w:hint="eastAsia"/>
        </w:rPr>
        <w:t>在报警日志中添加记录</w:t>
      </w:r>
    </w:p>
    <w:p w:rsidR="00087D37" w:rsidRDefault="00087D37" w:rsidP="00087D37">
      <w:pPr>
        <w:pStyle w:val="afa"/>
        <w:widowControl/>
        <w:numPr>
          <w:ilvl w:val="0"/>
          <w:numId w:val="21"/>
        </w:numPr>
        <w:spacing w:afterLines="50" w:after="156"/>
        <w:ind w:firstLineChars="0"/>
        <w:jc w:val="left"/>
      </w:pPr>
      <w:r w:rsidRPr="005E5D43">
        <w:rPr>
          <w:rStyle w:val="14"/>
          <w:rFonts w:hint="eastAsia"/>
        </w:rPr>
        <w:t>输出</w:t>
      </w:r>
      <w:r w:rsidRPr="00797F6F">
        <w:rPr>
          <w:rFonts w:hint="eastAsia"/>
        </w:rPr>
        <w:t>：</w:t>
      </w:r>
    </w:p>
    <w:p w:rsidR="00087D37" w:rsidRPr="00DB2DD6" w:rsidRDefault="00087D37" w:rsidP="00087D37">
      <w:pPr>
        <w:pStyle w:val="afa"/>
        <w:widowControl/>
        <w:numPr>
          <w:ilvl w:val="1"/>
          <w:numId w:val="21"/>
        </w:numPr>
        <w:spacing w:afterLines="50" w:after="156"/>
        <w:ind w:firstLineChars="0"/>
        <w:jc w:val="left"/>
        <w:rPr>
          <w:b/>
        </w:rPr>
      </w:pPr>
      <w:r w:rsidRPr="00797F6F">
        <w:rPr>
          <w:rFonts w:hint="eastAsia"/>
        </w:rPr>
        <w:t>报警语句</w:t>
      </w:r>
    </w:p>
    <w:p w:rsidR="00087D37" w:rsidRDefault="00087D37" w:rsidP="00087D37">
      <w:pPr>
        <w:spacing w:after="156"/>
        <w:ind w:firstLine="500"/>
      </w:pPr>
      <w:r>
        <w:rPr>
          <w:rFonts w:hint="eastAsia"/>
        </w:rPr>
        <w:t>邮件：</w:t>
      </w:r>
      <w:r>
        <w:t xml:space="preserve"> </w:t>
      </w:r>
    </w:p>
    <w:p w:rsidR="00087D37" w:rsidRDefault="00087D37" w:rsidP="00087D37">
      <w:pPr>
        <w:spacing w:after="156"/>
        <w:ind w:firstLine="420"/>
      </w:pPr>
      <w:r>
        <w:rPr>
          <w:noProof/>
        </w:rPr>
        <w:drawing>
          <wp:inline distT="0" distB="0" distL="0" distR="0" wp14:anchorId="71173566" wp14:editId="22688EFB">
            <wp:extent cx="5274310" cy="26771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77160"/>
                    </a:xfrm>
                    <a:prstGeom prst="rect">
                      <a:avLst/>
                    </a:prstGeom>
                  </pic:spPr>
                </pic:pic>
              </a:graphicData>
            </a:graphic>
          </wp:inline>
        </w:drawing>
      </w:r>
    </w:p>
    <w:p w:rsidR="00087D37" w:rsidRDefault="00087D37" w:rsidP="00087D37">
      <w:pPr>
        <w:spacing w:after="156"/>
        <w:ind w:firstLine="500"/>
      </w:pPr>
    </w:p>
    <w:p w:rsidR="00087D37" w:rsidRDefault="00087D37" w:rsidP="00087D37">
      <w:pPr>
        <w:spacing w:after="156"/>
        <w:ind w:firstLine="500"/>
      </w:pPr>
      <w:r>
        <w:rPr>
          <w:rFonts w:hint="eastAsia"/>
        </w:rPr>
        <w:t>页面预警：小信封模板（现阶段可先不做）</w:t>
      </w:r>
    </w:p>
    <w:p w:rsidR="00087D37" w:rsidRDefault="00087D37" w:rsidP="00087D37">
      <w:pPr>
        <w:spacing w:after="156"/>
        <w:ind w:firstLine="420"/>
      </w:pPr>
      <w:r>
        <w:rPr>
          <w:noProof/>
        </w:rPr>
        <w:lastRenderedPageBreak/>
        <w:drawing>
          <wp:inline distT="0" distB="0" distL="0" distR="0" wp14:anchorId="2041EFA7" wp14:editId="1C93A38D">
            <wp:extent cx="5274310" cy="30251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25140"/>
                    </a:xfrm>
                    <a:prstGeom prst="rect">
                      <a:avLst/>
                    </a:prstGeom>
                  </pic:spPr>
                </pic:pic>
              </a:graphicData>
            </a:graphic>
          </wp:inline>
        </w:drawing>
      </w:r>
    </w:p>
    <w:p w:rsidR="00087D37" w:rsidRPr="00D55845" w:rsidRDefault="00087D37" w:rsidP="00087D37">
      <w:pPr>
        <w:spacing w:after="156"/>
        <w:ind w:firstLine="500"/>
      </w:pPr>
    </w:p>
    <w:p w:rsidR="00087D37" w:rsidRPr="00DB2DD6" w:rsidRDefault="00087D37" w:rsidP="00087D37">
      <w:pPr>
        <w:pStyle w:val="afa"/>
        <w:widowControl/>
        <w:numPr>
          <w:ilvl w:val="1"/>
          <w:numId w:val="21"/>
        </w:numPr>
        <w:spacing w:afterLines="50" w:after="156"/>
        <w:ind w:firstLineChars="0"/>
        <w:jc w:val="left"/>
        <w:rPr>
          <w:b/>
        </w:rPr>
      </w:pPr>
      <w:r>
        <w:rPr>
          <w:rFonts w:hint="eastAsia"/>
        </w:rPr>
        <w:t>报警日志记录，示意表如下</w:t>
      </w:r>
    </w:p>
    <w:p w:rsidR="00087D37" w:rsidRPr="0096059B" w:rsidRDefault="00087D37" w:rsidP="00087D37">
      <w:pPr>
        <w:spacing w:after="156"/>
        <w:ind w:firstLine="500"/>
      </w:pPr>
      <w:r w:rsidRPr="0096059B">
        <w:rPr>
          <w:rFonts w:hint="eastAsia"/>
        </w:rPr>
        <w:t>超阈值预警</w:t>
      </w:r>
    </w:p>
    <w:tbl>
      <w:tblPr>
        <w:tblW w:w="10206"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710"/>
        <w:gridCol w:w="709"/>
        <w:gridCol w:w="850"/>
        <w:gridCol w:w="851"/>
        <w:gridCol w:w="425"/>
        <w:gridCol w:w="550"/>
        <w:gridCol w:w="851"/>
        <w:gridCol w:w="725"/>
        <w:gridCol w:w="409"/>
        <w:gridCol w:w="567"/>
        <w:gridCol w:w="725"/>
        <w:gridCol w:w="709"/>
        <w:gridCol w:w="709"/>
        <w:gridCol w:w="708"/>
        <w:tblGridChange w:id="284">
          <w:tblGrid>
            <w:gridCol w:w="708"/>
            <w:gridCol w:w="710"/>
            <w:gridCol w:w="709"/>
            <w:gridCol w:w="850"/>
            <w:gridCol w:w="851"/>
            <w:gridCol w:w="425"/>
            <w:gridCol w:w="550"/>
            <w:gridCol w:w="851"/>
            <w:gridCol w:w="725"/>
            <w:gridCol w:w="409"/>
            <w:gridCol w:w="567"/>
            <w:gridCol w:w="725"/>
            <w:gridCol w:w="709"/>
            <w:gridCol w:w="709"/>
            <w:gridCol w:w="708"/>
          </w:tblGrid>
        </w:tblGridChange>
      </w:tblGrid>
      <w:tr w:rsidR="00087D37" w:rsidRPr="005E5D43" w:rsidTr="00087D37">
        <w:tc>
          <w:tcPr>
            <w:tcW w:w="708" w:type="dxa"/>
            <w:shd w:val="clear" w:color="auto" w:fill="auto"/>
            <w:noWrap/>
            <w:vAlign w:val="center"/>
            <w:hideMark/>
          </w:tcPr>
          <w:p w:rsidR="00087D37" w:rsidRPr="005E5D43" w:rsidRDefault="00087D37" w:rsidP="00087D37">
            <w:pPr>
              <w:pStyle w:val="afc"/>
              <w:rPr>
                <w:rFonts w:asciiTheme="minorEastAsia" w:eastAsiaTheme="minorEastAsia" w:hAnsiTheme="minorEastAsia"/>
                <w:b/>
                <w:sz w:val="15"/>
              </w:rPr>
            </w:pPr>
            <w:r w:rsidRPr="005E5D43">
              <w:rPr>
                <w:rFonts w:hint="eastAsia"/>
                <w:b/>
                <w:sz w:val="15"/>
              </w:rPr>
              <w:t>预警规则</w:t>
            </w:r>
          </w:p>
        </w:tc>
        <w:tc>
          <w:tcPr>
            <w:tcW w:w="710" w:type="dxa"/>
            <w:shd w:val="clear" w:color="auto" w:fill="auto"/>
            <w:noWrap/>
            <w:vAlign w:val="center"/>
            <w:hideMark/>
          </w:tcPr>
          <w:p w:rsidR="00087D37" w:rsidRPr="005E5D43" w:rsidRDefault="00087D37" w:rsidP="00087D37">
            <w:pPr>
              <w:pStyle w:val="afc"/>
              <w:rPr>
                <w:b/>
                <w:sz w:val="15"/>
              </w:rPr>
            </w:pPr>
            <w:r w:rsidRPr="005E5D43">
              <w:rPr>
                <w:rFonts w:hint="eastAsia"/>
                <w:b/>
                <w:sz w:val="15"/>
              </w:rPr>
              <w:t>报警服务</w:t>
            </w:r>
          </w:p>
        </w:tc>
        <w:tc>
          <w:tcPr>
            <w:tcW w:w="709" w:type="dxa"/>
            <w:shd w:val="clear" w:color="auto" w:fill="auto"/>
            <w:noWrap/>
            <w:vAlign w:val="center"/>
            <w:hideMark/>
          </w:tcPr>
          <w:p w:rsidR="00087D37" w:rsidRPr="005E5D43" w:rsidRDefault="00087D37" w:rsidP="00087D37">
            <w:pPr>
              <w:pStyle w:val="afc"/>
              <w:rPr>
                <w:b/>
                <w:sz w:val="15"/>
              </w:rPr>
            </w:pPr>
            <w:r w:rsidRPr="005E5D43">
              <w:rPr>
                <w:rFonts w:hint="eastAsia"/>
                <w:b/>
                <w:sz w:val="15"/>
              </w:rPr>
              <w:t>预警级别</w:t>
            </w:r>
          </w:p>
        </w:tc>
        <w:tc>
          <w:tcPr>
            <w:tcW w:w="850" w:type="dxa"/>
            <w:vAlign w:val="center"/>
          </w:tcPr>
          <w:p w:rsidR="00087D37" w:rsidRPr="005E5D43" w:rsidRDefault="00087D37" w:rsidP="00087D37">
            <w:pPr>
              <w:pStyle w:val="afc"/>
              <w:rPr>
                <w:b/>
                <w:sz w:val="15"/>
              </w:rPr>
            </w:pPr>
            <w:r w:rsidRPr="005E5D43">
              <w:rPr>
                <w:rFonts w:hint="eastAsia"/>
                <w:b/>
                <w:sz w:val="15"/>
              </w:rPr>
              <w:t>预警接收人员级别</w:t>
            </w:r>
          </w:p>
        </w:tc>
        <w:tc>
          <w:tcPr>
            <w:tcW w:w="851" w:type="dxa"/>
            <w:shd w:val="clear" w:color="auto" w:fill="auto"/>
            <w:noWrap/>
            <w:vAlign w:val="center"/>
            <w:hideMark/>
          </w:tcPr>
          <w:p w:rsidR="00087D37" w:rsidRPr="005E5D43" w:rsidRDefault="00087D37" w:rsidP="00087D37">
            <w:pPr>
              <w:pStyle w:val="afc"/>
              <w:rPr>
                <w:b/>
                <w:sz w:val="15"/>
              </w:rPr>
            </w:pPr>
            <w:r w:rsidRPr="005E5D43">
              <w:rPr>
                <w:rFonts w:hint="eastAsia"/>
                <w:b/>
                <w:sz w:val="15"/>
              </w:rPr>
              <w:t>预警接收人员</w:t>
            </w:r>
          </w:p>
          <w:p w:rsidR="00087D37" w:rsidRPr="005E5D43" w:rsidRDefault="00087D37" w:rsidP="00087D37">
            <w:pPr>
              <w:pStyle w:val="afc"/>
              <w:rPr>
                <w:b/>
                <w:sz w:val="15"/>
              </w:rPr>
            </w:pPr>
            <w:ins w:id="285" w:author="詹雯岚" w:date="2017-09-18T13:15:00Z">
              <w:r w:rsidRPr="005E5D43">
                <w:rPr>
                  <w:rFonts w:hint="eastAsia"/>
                  <w:b/>
                  <w:sz w:val="15"/>
                  <w:rPrChange w:id="286" w:author="詹雯岚" w:date="2017-09-18T13:15:00Z">
                    <w:rPr>
                      <w:rFonts w:ascii="等线" w:eastAsia="等线" w:hAnsi="等线" w:hint="eastAsia"/>
                      <w:b/>
                      <w:bCs/>
                      <w:color w:val="000000"/>
                      <w:sz w:val="15"/>
                      <w:szCs w:val="22"/>
                    </w:rPr>
                  </w:rPrChange>
                </w:rPr>
                <w:t>子表</w:t>
              </w:r>
            </w:ins>
          </w:p>
        </w:tc>
        <w:tc>
          <w:tcPr>
            <w:tcW w:w="425" w:type="dxa"/>
            <w:shd w:val="clear" w:color="auto" w:fill="auto"/>
            <w:noWrap/>
            <w:vAlign w:val="center"/>
            <w:hideMark/>
          </w:tcPr>
          <w:p w:rsidR="00087D37" w:rsidRPr="005E5D43" w:rsidRDefault="00087D37" w:rsidP="00087D37">
            <w:pPr>
              <w:pStyle w:val="afc"/>
              <w:rPr>
                <w:b/>
                <w:sz w:val="15"/>
              </w:rPr>
            </w:pPr>
            <w:r w:rsidRPr="005E5D43">
              <w:rPr>
                <w:rFonts w:hint="eastAsia"/>
                <w:b/>
                <w:sz w:val="15"/>
              </w:rPr>
              <w:t>变量</w:t>
            </w:r>
          </w:p>
        </w:tc>
        <w:tc>
          <w:tcPr>
            <w:tcW w:w="550" w:type="dxa"/>
            <w:shd w:val="clear" w:color="auto" w:fill="auto"/>
            <w:noWrap/>
            <w:vAlign w:val="center"/>
            <w:hideMark/>
          </w:tcPr>
          <w:p w:rsidR="00087D37" w:rsidRPr="005E5D43" w:rsidRDefault="00087D37" w:rsidP="00087D37">
            <w:pPr>
              <w:pStyle w:val="afc"/>
              <w:rPr>
                <w:b/>
                <w:sz w:val="15"/>
              </w:rPr>
            </w:pPr>
            <w:r w:rsidRPr="005E5D43">
              <w:rPr>
                <w:rFonts w:hint="eastAsia"/>
                <w:b/>
                <w:sz w:val="15"/>
              </w:rPr>
              <w:t>变量值</w:t>
            </w:r>
          </w:p>
        </w:tc>
        <w:tc>
          <w:tcPr>
            <w:tcW w:w="851" w:type="dxa"/>
            <w:shd w:val="clear" w:color="auto" w:fill="auto"/>
            <w:noWrap/>
            <w:vAlign w:val="center"/>
            <w:hideMark/>
          </w:tcPr>
          <w:p w:rsidR="00087D37" w:rsidRPr="005E5D43" w:rsidRDefault="00087D37" w:rsidP="00087D37">
            <w:pPr>
              <w:pStyle w:val="afc"/>
              <w:rPr>
                <w:b/>
                <w:sz w:val="15"/>
              </w:rPr>
            </w:pPr>
            <w:r w:rsidRPr="005E5D43">
              <w:rPr>
                <w:rFonts w:hint="eastAsia"/>
                <w:b/>
                <w:sz w:val="15"/>
              </w:rPr>
              <w:t>首次触发时间</w:t>
            </w:r>
          </w:p>
        </w:tc>
        <w:tc>
          <w:tcPr>
            <w:tcW w:w="725" w:type="dxa"/>
            <w:shd w:val="clear" w:color="auto" w:fill="auto"/>
            <w:noWrap/>
            <w:vAlign w:val="center"/>
            <w:hideMark/>
          </w:tcPr>
          <w:p w:rsidR="00087D37" w:rsidRPr="005E5D43" w:rsidRDefault="00087D37" w:rsidP="00087D37">
            <w:pPr>
              <w:pStyle w:val="afc"/>
              <w:rPr>
                <w:b/>
                <w:sz w:val="15"/>
              </w:rPr>
            </w:pPr>
            <w:r w:rsidRPr="005E5D43">
              <w:rPr>
                <w:rFonts w:hint="eastAsia"/>
                <w:b/>
                <w:sz w:val="15"/>
              </w:rPr>
              <w:t>操作时间</w:t>
            </w:r>
          </w:p>
        </w:tc>
        <w:tc>
          <w:tcPr>
            <w:tcW w:w="409" w:type="dxa"/>
            <w:shd w:val="clear" w:color="auto" w:fill="auto"/>
            <w:noWrap/>
            <w:vAlign w:val="center"/>
            <w:hideMark/>
          </w:tcPr>
          <w:p w:rsidR="00087D37" w:rsidRPr="005E5D43" w:rsidRDefault="00087D37" w:rsidP="00087D37">
            <w:pPr>
              <w:pStyle w:val="afc"/>
              <w:rPr>
                <w:b/>
                <w:sz w:val="15"/>
              </w:rPr>
            </w:pPr>
            <w:r w:rsidRPr="005E5D43">
              <w:rPr>
                <w:rFonts w:hint="eastAsia"/>
                <w:b/>
                <w:sz w:val="15"/>
              </w:rPr>
              <w:t>发送</w:t>
            </w:r>
          </w:p>
        </w:tc>
        <w:tc>
          <w:tcPr>
            <w:tcW w:w="567" w:type="dxa"/>
            <w:shd w:val="clear" w:color="auto" w:fill="auto"/>
            <w:noWrap/>
            <w:vAlign w:val="center"/>
            <w:hideMark/>
          </w:tcPr>
          <w:p w:rsidR="00087D37" w:rsidRPr="005E5D43" w:rsidRDefault="00087D37" w:rsidP="00087D37">
            <w:pPr>
              <w:pStyle w:val="afc"/>
              <w:rPr>
                <w:b/>
                <w:sz w:val="15"/>
              </w:rPr>
            </w:pPr>
            <w:r w:rsidRPr="005E5D43">
              <w:rPr>
                <w:rFonts w:hint="eastAsia"/>
                <w:b/>
                <w:sz w:val="15"/>
              </w:rPr>
              <w:t>确认</w:t>
            </w:r>
          </w:p>
        </w:tc>
        <w:tc>
          <w:tcPr>
            <w:tcW w:w="725" w:type="dxa"/>
            <w:vAlign w:val="center"/>
          </w:tcPr>
          <w:p w:rsidR="00087D37" w:rsidRPr="005E5D43" w:rsidRDefault="00087D37" w:rsidP="00087D37">
            <w:pPr>
              <w:pStyle w:val="afc"/>
              <w:rPr>
                <w:b/>
                <w:sz w:val="15"/>
              </w:rPr>
            </w:pPr>
            <w:r w:rsidRPr="005E5D43">
              <w:rPr>
                <w:rFonts w:hint="eastAsia"/>
                <w:b/>
                <w:sz w:val="15"/>
              </w:rPr>
              <w:t>解除原因</w:t>
            </w:r>
          </w:p>
        </w:tc>
        <w:tc>
          <w:tcPr>
            <w:tcW w:w="709" w:type="dxa"/>
            <w:vAlign w:val="center"/>
          </w:tcPr>
          <w:p w:rsidR="00087D37" w:rsidRPr="005E5D43" w:rsidRDefault="00087D37" w:rsidP="00087D37">
            <w:pPr>
              <w:pStyle w:val="afc"/>
              <w:rPr>
                <w:b/>
                <w:sz w:val="15"/>
              </w:rPr>
            </w:pPr>
            <w:r w:rsidRPr="005E5D43">
              <w:rPr>
                <w:rFonts w:hint="eastAsia"/>
                <w:b/>
                <w:sz w:val="15"/>
              </w:rPr>
              <w:t>解除操作人</w:t>
            </w:r>
          </w:p>
        </w:tc>
        <w:tc>
          <w:tcPr>
            <w:tcW w:w="709" w:type="dxa"/>
            <w:shd w:val="clear" w:color="auto" w:fill="auto"/>
            <w:noWrap/>
            <w:vAlign w:val="center"/>
            <w:hideMark/>
          </w:tcPr>
          <w:p w:rsidR="00087D37" w:rsidRPr="005E5D43" w:rsidRDefault="00087D37" w:rsidP="00087D37">
            <w:pPr>
              <w:pStyle w:val="afc"/>
              <w:rPr>
                <w:b/>
                <w:sz w:val="15"/>
              </w:rPr>
            </w:pPr>
            <w:r w:rsidRPr="005E5D43">
              <w:rPr>
                <w:rFonts w:hint="eastAsia"/>
                <w:b/>
                <w:sz w:val="15"/>
              </w:rPr>
              <w:t>解除</w:t>
            </w:r>
          </w:p>
          <w:p w:rsidR="00087D37" w:rsidRPr="005E5D43" w:rsidRDefault="00087D37" w:rsidP="00087D37">
            <w:pPr>
              <w:pStyle w:val="afc"/>
              <w:rPr>
                <w:b/>
                <w:sz w:val="15"/>
              </w:rPr>
            </w:pPr>
            <w:r w:rsidRPr="005E5D43">
              <w:rPr>
                <w:rFonts w:hint="eastAsia"/>
                <w:b/>
                <w:sz w:val="15"/>
              </w:rPr>
              <w:t>0.1.2</w:t>
            </w:r>
          </w:p>
        </w:tc>
        <w:tc>
          <w:tcPr>
            <w:tcW w:w="708" w:type="dxa"/>
            <w:shd w:val="clear" w:color="auto" w:fill="auto"/>
            <w:noWrap/>
            <w:vAlign w:val="center"/>
            <w:hideMark/>
          </w:tcPr>
          <w:p w:rsidR="00087D37" w:rsidRPr="005E5D43" w:rsidRDefault="00087D37" w:rsidP="00087D37">
            <w:pPr>
              <w:pStyle w:val="afc"/>
              <w:rPr>
                <w:b/>
                <w:sz w:val="15"/>
              </w:rPr>
            </w:pPr>
            <w:r w:rsidRPr="005E5D43">
              <w:rPr>
                <w:rFonts w:hint="eastAsia"/>
                <w:b/>
                <w:sz w:val="15"/>
              </w:rPr>
              <w:t>预警操作次数</w:t>
            </w:r>
          </w:p>
        </w:tc>
      </w:tr>
      <w:tr w:rsidR="00087D37" w:rsidRPr="005E5D43" w:rsidTr="00087D37">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硫酸流量监控</w:t>
            </w:r>
          </w:p>
        </w:tc>
        <w:tc>
          <w:tcPr>
            <w:tcW w:w="710"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硫酸流量超限预警</w:t>
            </w: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850" w:type="dxa"/>
            <w:vAlign w:val="center"/>
          </w:tcPr>
          <w:p w:rsidR="00087D37" w:rsidRPr="005E5D43" w:rsidRDefault="00087D37" w:rsidP="00087D37">
            <w:pPr>
              <w:pStyle w:val="afc"/>
              <w:rPr>
                <w:sz w:val="13"/>
              </w:rPr>
            </w:pPr>
            <w:r w:rsidRPr="005E5D43">
              <w:rPr>
                <w:rFonts w:hint="eastAsia"/>
                <w:sz w:val="13"/>
              </w:rPr>
              <w:t>1</w:t>
            </w:r>
          </w:p>
        </w:tc>
        <w:tc>
          <w:tcPr>
            <w:tcW w:w="851" w:type="dxa"/>
            <w:shd w:val="clear" w:color="auto" w:fill="auto"/>
            <w:noWrap/>
            <w:vAlign w:val="center"/>
            <w:hideMark/>
          </w:tcPr>
          <w:p w:rsidR="00087D37" w:rsidRPr="005E5D43" w:rsidRDefault="00087D37" w:rsidP="00087D37">
            <w:pPr>
              <w:pStyle w:val="afc"/>
              <w:rPr>
                <w:sz w:val="13"/>
              </w:rPr>
            </w:pPr>
            <w:r w:rsidRPr="005E5D43">
              <w:rPr>
                <w:rFonts w:hint="eastAsia"/>
                <w:sz w:val="13"/>
              </w:rPr>
              <w:t>dadada</w:t>
            </w:r>
          </w:p>
        </w:tc>
        <w:tc>
          <w:tcPr>
            <w:tcW w:w="425" w:type="dxa"/>
            <w:shd w:val="clear" w:color="auto" w:fill="auto"/>
            <w:noWrap/>
            <w:vAlign w:val="center"/>
            <w:hideMark/>
          </w:tcPr>
          <w:p w:rsidR="00087D37" w:rsidRPr="005E5D43" w:rsidRDefault="00087D37" w:rsidP="00087D37">
            <w:pPr>
              <w:pStyle w:val="afc"/>
              <w:rPr>
                <w:sz w:val="13"/>
              </w:rPr>
            </w:pPr>
            <w:r w:rsidRPr="005E5D43">
              <w:rPr>
                <w:rFonts w:hint="eastAsia"/>
                <w:sz w:val="13"/>
              </w:rPr>
              <w:t>流量</w:t>
            </w:r>
          </w:p>
        </w:tc>
        <w:tc>
          <w:tcPr>
            <w:tcW w:w="550" w:type="dxa"/>
            <w:shd w:val="clear" w:color="auto" w:fill="auto"/>
            <w:noWrap/>
            <w:vAlign w:val="center"/>
            <w:hideMark/>
          </w:tcPr>
          <w:p w:rsidR="00087D37" w:rsidRPr="005E5D43" w:rsidRDefault="00087D37" w:rsidP="00087D37">
            <w:pPr>
              <w:pStyle w:val="afc"/>
              <w:rPr>
                <w:sz w:val="13"/>
              </w:rPr>
            </w:pPr>
            <w:r w:rsidRPr="005E5D43">
              <w:rPr>
                <w:rFonts w:hint="eastAsia"/>
                <w:sz w:val="13"/>
              </w:rPr>
              <w:t>0.7</w:t>
            </w:r>
          </w:p>
        </w:tc>
        <w:tc>
          <w:tcPr>
            <w:tcW w:w="851" w:type="dxa"/>
            <w:shd w:val="clear" w:color="auto" w:fill="auto"/>
            <w:noWrap/>
            <w:vAlign w:val="center"/>
          </w:tcPr>
          <w:p w:rsidR="00087D37" w:rsidRPr="005E5D43" w:rsidRDefault="00087D37" w:rsidP="00087D37">
            <w:pPr>
              <w:pStyle w:val="afc"/>
              <w:rPr>
                <w:sz w:val="13"/>
              </w:rPr>
            </w:pPr>
          </w:p>
        </w:tc>
        <w:tc>
          <w:tcPr>
            <w:tcW w:w="725" w:type="dxa"/>
            <w:shd w:val="clear" w:color="auto" w:fill="auto"/>
            <w:noWrap/>
            <w:vAlign w:val="center"/>
          </w:tcPr>
          <w:p w:rsidR="00087D37" w:rsidRPr="005E5D43" w:rsidRDefault="00087D37" w:rsidP="00087D37">
            <w:pPr>
              <w:pStyle w:val="afc"/>
              <w:rPr>
                <w:sz w:val="13"/>
              </w:rPr>
            </w:pPr>
            <w:r w:rsidRPr="005E5D43">
              <w:rPr>
                <w:rFonts w:hint="eastAsia"/>
                <w:sz w:val="13"/>
              </w:rPr>
              <w:t>取系统时间</w:t>
            </w:r>
          </w:p>
        </w:tc>
        <w:tc>
          <w:tcPr>
            <w:tcW w:w="4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567" w:type="dxa"/>
            <w:shd w:val="clear" w:color="auto" w:fill="auto"/>
            <w:noWrap/>
            <w:vAlign w:val="center"/>
            <w:hideMark/>
          </w:tcPr>
          <w:p w:rsidR="00087D37" w:rsidRPr="005E5D43" w:rsidRDefault="00087D37" w:rsidP="00087D37">
            <w:pPr>
              <w:pStyle w:val="afc"/>
              <w:rPr>
                <w:sz w:val="13"/>
              </w:rPr>
            </w:pPr>
            <w:r w:rsidRPr="005E5D43">
              <w:rPr>
                <w:rFonts w:hint="eastAsia"/>
                <w:sz w:val="13"/>
              </w:rPr>
              <w:t>0</w:t>
            </w:r>
          </w:p>
        </w:tc>
        <w:tc>
          <w:tcPr>
            <w:tcW w:w="725" w:type="dxa"/>
            <w:vAlign w:val="center"/>
          </w:tcPr>
          <w:p w:rsidR="00087D37" w:rsidRPr="005E5D43" w:rsidRDefault="00087D37" w:rsidP="00087D37">
            <w:pPr>
              <w:pStyle w:val="afc"/>
              <w:rPr>
                <w:sz w:val="13"/>
              </w:rPr>
            </w:pPr>
          </w:p>
        </w:tc>
        <w:tc>
          <w:tcPr>
            <w:tcW w:w="709" w:type="dxa"/>
            <w:vAlign w:val="center"/>
          </w:tcPr>
          <w:p w:rsidR="00087D37" w:rsidRPr="005E5D43" w:rsidRDefault="00087D37" w:rsidP="00087D37">
            <w:pPr>
              <w:pStyle w:val="afc"/>
              <w:rPr>
                <w:sz w:val="13"/>
              </w:rPr>
            </w:pP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0</w:t>
            </w:r>
          </w:p>
        </w:tc>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r>
      <w:tr w:rsidR="00087D37" w:rsidRPr="005E5D43" w:rsidTr="00087D37">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硫酸流量监控</w:t>
            </w:r>
          </w:p>
        </w:tc>
        <w:tc>
          <w:tcPr>
            <w:tcW w:w="710"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硫酸流量超限预警</w:t>
            </w: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850" w:type="dxa"/>
            <w:vAlign w:val="center"/>
          </w:tcPr>
          <w:p w:rsidR="00087D37" w:rsidRPr="005E5D43" w:rsidRDefault="00087D37" w:rsidP="00087D37">
            <w:pPr>
              <w:pStyle w:val="afc"/>
              <w:rPr>
                <w:sz w:val="13"/>
              </w:rPr>
            </w:pPr>
            <w:r w:rsidRPr="005E5D43">
              <w:rPr>
                <w:rFonts w:hint="eastAsia"/>
                <w:sz w:val="13"/>
              </w:rPr>
              <w:t>1</w:t>
            </w:r>
          </w:p>
        </w:tc>
        <w:tc>
          <w:tcPr>
            <w:tcW w:w="851" w:type="dxa"/>
            <w:shd w:val="clear" w:color="auto" w:fill="auto"/>
            <w:noWrap/>
            <w:vAlign w:val="center"/>
            <w:hideMark/>
          </w:tcPr>
          <w:p w:rsidR="00087D37" w:rsidRPr="005E5D43" w:rsidRDefault="00087D37" w:rsidP="00087D37">
            <w:pPr>
              <w:pStyle w:val="afc"/>
              <w:rPr>
                <w:sz w:val="13"/>
              </w:rPr>
            </w:pPr>
            <w:r w:rsidRPr="005E5D43">
              <w:rPr>
                <w:rFonts w:hint="eastAsia"/>
                <w:sz w:val="13"/>
              </w:rPr>
              <w:t>dadada</w:t>
            </w:r>
          </w:p>
        </w:tc>
        <w:tc>
          <w:tcPr>
            <w:tcW w:w="425" w:type="dxa"/>
            <w:shd w:val="clear" w:color="auto" w:fill="auto"/>
            <w:noWrap/>
            <w:vAlign w:val="center"/>
            <w:hideMark/>
          </w:tcPr>
          <w:p w:rsidR="00087D37" w:rsidRPr="005E5D43" w:rsidRDefault="00087D37" w:rsidP="00087D37">
            <w:pPr>
              <w:pStyle w:val="afc"/>
              <w:rPr>
                <w:sz w:val="13"/>
              </w:rPr>
            </w:pPr>
            <w:r w:rsidRPr="005E5D43">
              <w:rPr>
                <w:rFonts w:hint="eastAsia"/>
                <w:sz w:val="13"/>
              </w:rPr>
              <w:t>流量</w:t>
            </w:r>
          </w:p>
        </w:tc>
        <w:tc>
          <w:tcPr>
            <w:tcW w:w="550" w:type="dxa"/>
            <w:shd w:val="clear" w:color="auto" w:fill="auto"/>
            <w:noWrap/>
            <w:vAlign w:val="center"/>
            <w:hideMark/>
          </w:tcPr>
          <w:p w:rsidR="00087D37" w:rsidRPr="005E5D43" w:rsidRDefault="00087D37" w:rsidP="00087D37">
            <w:pPr>
              <w:pStyle w:val="afc"/>
              <w:rPr>
                <w:sz w:val="13"/>
              </w:rPr>
            </w:pPr>
            <w:r w:rsidRPr="005E5D43">
              <w:rPr>
                <w:rFonts w:hint="eastAsia"/>
                <w:sz w:val="13"/>
              </w:rPr>
              <w:t>0.7</w:t>
            </w:r>
          </w:p>
        </w:tc>
        <w:tc>
          <w:tcPr>
            <w:tcW w:w="851" w:type="dxa"/>
            <w:shd w:val="clear" w:color="auto" w:fill="auto"/>
            <w:noWrap/>
            <w:vAlign w:val="center"/>
          </w:tcPr>
          <w:p w:rsidR="00087D37" w:rsidRPr="005E5D43" w:rsidRDefault="00087D37" w:rsidP="00087D37">
            <w:pPr>
              <w:pStyle w:val="afc"/>
              <w:rPr>
                <w:sz w:val="13"/>
              </w:rPr>
            </w:pPr>
          </w:p>
        </w:tc>
        <w:tc>
          <w:tcPr>
            <w:tcW w:w="725" w:type="dxa"/>
            <w:shd w:val="clear" w:color="auto" w:fill="auto"/>
            <w:noWrap/>
            <w:vAlign w:val="center"/>
          </w:tcPr>
          <w:p w:rsidR="00087D37" w:rsidRPr="005E5D43" w:rsidRDefault="00087D37" w:rsidP="00087D37">
            <w:pPr>
              <w:pStyle w:val="afc"/>
              <w:rPr>
                <w:sz w:val="13"/>
              </w:rPr>
            </w:pPr>
          </w:p>
        </w:tc>
        <w:tc>
          <w:tcPr>
            <w:tcW w:w="4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567"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725" w:type="dxa"/>
            <w:vAlign w:val="center"/>
          </w:tcPr>
          <w:p w:rsidR="00087D37" w:rsidRPr="005E5D43" w:rsidRDefault="00087D37" w:rsidP="00087D37">
            <w:pPr>
              <w:pStyle w:val="afc"/>
              <w:rPr>
                <w:sz w:val="13"/>
              </w:rPr>
            </w:pPr>
          </w:p>
        </w:tc>
        <w:tc>
          <w:tcPr>
            <w:tcW w:w="709" w:type="dxa"/>
            <w:vAlign w:val="center"/>
          </w:tcPr>
          <w:p w:rsidR="00087D37" w:rsidRPr="005E5D43" w:rsidRDefault="00087D37" w:rsidP="00087D37">
            <w:pPr>
              <w:pStyle w:val="afc"/>
              <w:rPr>
                <w:sz w:val="13"/>
              </w:rPr>
            </w:pP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0</w:t>
            </w:r>
          </w:p>
        </w:tc>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2</w:t>
            </w:r>
          </w:p>
        </w:tc>
      </w:tr>
      <w:tr w:rsidR="00087D37" w:rsidRPr="005E5D43" w:rsidTr="00087D37">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硫酸流量监控</w:t>
            </w:r>
          </w:p>
        </w:tc>
        <w:tc>
          <w:tcPr>
            <w:tcW w:w="710"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硫酸流量超限预警</w:t>
            </w: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850" w:type="dxa"/>
            <w:vAlign w:val="center"/>
          </w:tcPr>
          <w:p w:rsidR="00087D37" w:rsidRPr="005E5D43" w:rsidRDefault="00087D37" w:rsidP="00087D37">
            <w:pPr>
              <w:pStyle w:val="afc"/>
              <w:rPr>
                <w:sz w:val="13"/>
              </w:rPr>
            </w:pPr>
            <w:r w:rsidRPr="005E5D43">
              <w:rPr>
                <w:rFonts w:hint="eastAsia"/>
                <w:sz w:val="13"/>
              </w:rPr>
              <w:t>1</w:t>
            </w:r>
          </w:p>
        </w:tc>
        <w:tc>
          <w:tcPr>
            <w:tcW w:w="851" w:type="dxa"/>
            <w:shd w:val="clear" w:color="auto" w:fill="auto"/>
            <w:noWrap/>
            <w:vAlign w:val="center"/>
            <w:hideMark/>
          </w:tcPr>
          <w:p w:rsidR="00087D37" w:rsidRPr="005E5D43" w:rsidRDefault="00087D37" w:rsidP="00087D37">
            <w:pPr>
              <w:pStyle w:val="afc"/>
              <w:rPr>
                <w:sz w:val="13"/>
              </w:rPr>
            </w:pPr>
            <w:r w:rsidRPr="005E5D43">
              <w:rPr>
                <w:rFonts w:hint="eastAsia"/>
                <w:sz w:val="13"/>
              </w:rPr>
              <w:t>dadada</w:t>
            </w:r>
          </w:p>
        </w:tc>
        <w:tc>
          <w:tcPr>
            <w:tcW w:w="425" w:type="dxa"/>
            <w:shd w:val="clear" w:color="auto" w:fill="auto"/>
            <w:noWrap/>
            <w:vAlign w:val="center"/>
            <w:hideMark/>
          </w:tcPr>
          <w:p w:rsidR="00087D37" w:rsidRPr="005E5D43" w:rsidRDefault="00087D37" w:rsidP="00087D37">
            <w:pPr>
              <w:pStyle w:val="afc"/>
              <w:rPr>
                <w:sz w:val="13"/>
              </w:rPr>
            </w:pPr>
            <w:r w:rsidRPr="005E5D43">
              <w:rPr>
                <w:rFonts w:hint="eastAsia"/>
                <w:sz w:val="13"/>
              </w:rPr>
              <w:t>流量</w:t>
            </w:r>
          </w:p>
        </w:tc>
        <w:tc>
          <w:tcPr>
            <w:tcW w:w="550" w:type="dxa"/>
            <w:shd w:val="clear" w:color="auto" w:fill="auto"/>
            <w:noWrap/>
            <w:vAlign w:val="center"/>
            <w:hideMark/>
          </w:tcPr>
          <w:p w:rsidR="00087D37" w:rsidRPr="005E5D43" w:rsidRDefault="00087D37" w:rsidP="00087D37">
            <w:pPr>
              <w:pStyle w:val="afc"/>
              <w:rPr>
                <w:sz w:val="13"/>
              </w:rPr>
            </w:pPr>
            <w:r w:rsidRPr="005E5D43">
              <w:rPr>
                <w:rFonts w:hint="eastAsia"/>
                <w:sz w:val="13"/>
              </w:rPr>
              <w:t>0.8</w:t>
            </w:r>
          </w:p>
        </w:tc>
        <w:tc>
          <w:tcPr>
            <w:tcW w:w="851" w:type="dxa"/>
            <w:shd w:val="clear" w:color="auto" w:fill="auto"/>
            <w:noWrap/>
            <w:vAlign w:val="center"/>
          </w:tcPr>
          <w:p w:rsidR="00087D37" w:rsidRPr="005E5D43" w:rsidRDefault="00087D37" w:rsidP="00087D37">
            <w:pPr>
              <w:pStyle w:val="afc"/>
              <w:rPr>
                <w:sz w:val="13"/>
              </w:rPr>
            </w:pPr>
          </w:p>
        </w:tc>
        <w:tc>
          <w:tcPr>
            <w:tcW w:w="725" w:type="dxa"/>
            <w:shd w:val="clear" w:color="auto" w:fill="auto"/>
            <w:noWrap/>
            <w:vAlign w:val="center"/>
          </w:tcPr>
          <w:p w:rsidR="00087D37" w:rsidRPr="005E5D43" w:rsidRDefault="00087D37" w:rsidP="00087D37">
            <w:pPr>
              <w:pStyle w:val="afc"/>
              <w:rPr>
                <w:sz w:val="13"/>
              </w:rPr>
            </w:pPr>
          </w:p>
        </w:tc>
        <w:tc>
          <w:tcPr>
            <w:tcW w:w="4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567"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725" w:type="dxa"/>
            <w:vAlign w:val="center"/>
          </w:tcPr>
          <w:p w:rsidR="00087D37" w:rsidRPr="005E5D43" w:rsidRDefault="00087D37" w:rsidP="00087D37">
            <w:pPr>
              <w:pStyle w:val="afc"/>
              <w:rPr>
                <w:sz w:val="13"/>
              </w:rPr>
            </w:pPr>
          </w:p>
        </w:tc>
        <w:tc>
          <w:tcPr>
            <w:tcW w:w="709" w:type="dxa"/>
            <w:vAlign w:val="center"/>
          </w:tcPr>
          <w:p w:rsidR="00087D37" w:rsidRPr="005E5D43" w:rsidRDefault="00087D37" w:rsidP="00087D37">
            <w:pPr>
              <w:pStyle w:val="afc"/>
              <w:rPr>
                <w:sz w:val="13"/>
              </w:rPr>
            </w:pP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3</w:t>
            </w:r>
          </w:p>
        </w:tc>
      </w:tr>
      <w:tr w:rsidR="00087D37" w:rsidRPr="005E5D43" w:rsidTr="00087D37">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硫酸流量监控</w:t>
            </w:r>
          </w:p>
        </w:tc>
        <w:tc>
          <w:tcPr>
            <w:tcW w:w="710" w:type="dxa"/>
            <w:shd w:val="clear" w:color="auto" w:fill="auto"/>
            <w:noWrap/>
            <w:vAlign w:val="center"/>
            <w:hideMark/>
          </w:tcPr>
          <w:p w:rsidR="00087D37" w:rsidRPr="005E5D43" w:rsidRDefault="00087D37" w:rsidP="00087D37">
            <w:pPr>
              <w:pStyle w:val="afc"/>
              <w:rPr>
                <w:sz w:val="13"/>
              </w:rPr>
            </w:pPr>
            <w:r w:rsidRPr="005E5D43">
              <w:rPr>
                <w:rFonts w:hint="eastAsia"/>
                <w:sz w:val="13"/>
              </w:rPr>
              <w:t>硫酸流量超限预警</w:t>
            </w: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850" w:type="dxa"/>
            <w:vAlign w:val="center"/>
          </w:tcPr>
          <w:p w:rsidR="00087D37" w:rsidRPr="005E5D43" w:rsidRDefault="00087D37" w:rsidP="00087D37">
            <w:pPr>
              <w:pStyle w:val="afc"/>
              <w:rPr>
                <w:sz w:val="13"/>
              </w:rPr>
            </w:pPr>
            <w:r w:rsidRPr="005E5D43">
              <w:rPr>
                <w:rFonts w:hint="eastAsia"/>
                <w:sz w:val="13"/>
              </w:rPr>
              <w:t>1</w:t>
            </w:r>
          </w:p>
        </w:tc>
        <w:tc>
          <w:tcPr>
            <w:tcW w:w="851" w:type="dxa"/>
            <w:shd w:val="clear" w:color="auto" w:fill="auto"/>
            <w:noWrap/>
            <w:vAlign w:val="center"/>
            <w:hideMark/>
          </w:tcPr>
          <w:p w:rsidR="00087D37" w:rsidRPr="005E5D43" w:rsidRDefault="00087D37" w:rsidP="00087D37">
            <w:pPr>
              <w:pStyle w:val="afc"/>
              <w:rPr>
                <w:sz w:val="13"/>
              </w:rPr>
            </w:pPr>
            <w:r w:rsidRPr="005E5D43">
              <w:rPr>
                <w:rFonts w:hint="eastAsia"/>
                <w:sz w:val="13"/>
              </w:rPr>
              <w:t>dadada</w:t>
            </w:r>
          </w:p>
        </w:tc>
        <w:tc>
          <w:tcPr>
            <w:tcW w:w="425" w:type="dxa"/>
            <w:shd w:val="clear" w:color="auto" w:fill="auto"/>
            <w:noWrap/>
            <w:vAlign w:val="center"/>
            <w:hideMark/>
          </w:tcPr>
          <w:p w:rsidR="00087D37" w:rsidRPr="005E5D43" w:rsidRDefault="00087D37" w:rsidP="00087D37">
            <w:pPr>
              <w:pStyle w:val="afc"/>
              <w:rPr>
                <w:sz w:val="13"/>
              </w:rPr>
            </w:pPr>
            <w:r w:rsidRPr="005E5D43">
              <w:rPr>
                <w:rFonts w:hint="eastAsia"/>
                <w:sz w:val="13"/>
              </w:rPr>
              <w:t>流量</w:t>
            </w:r>
          </w:p>
        </w:tc>
        <w:tc>
          <w:tcPr>
            <w:tcW w:w="550" w:type="dxa"/>
            <w:shd w:val="clear" w:color="auto" w:fill="auto"/>
            <w:noWrap/>
            <w:vAlign w:val="center"/>
            <w:hideMark/>
          </w:tcPr>
          <w:p w:rsidR="00087D37" w:rsidRPr="005E5D43" w:rsidRDefault="00087D37" w:rsidP="00087D37">
            <w:pPr>
              <w:pStyle w:val="afc"/>
              <w:rPr>
                <w:sz w:val="13"/>
              </w:rPr>
            </w:pPr>
            <w:r w:rsidRPr="005E5D43">
              <w:rPr>
                <w:rFonts w:hint="eastAsia"/>
                <w:sz w:val="13"/>
              </w:rPr>
              <w:t>0.8</w:t>
            </w:r>
          </w:p>
        </w:tc>
        <w:tc>
          <w:tcPr>
            <w:tcW w:w="851" w:type="dxa"/>
            <w:shd w:val="clear" w:color="auto" w:fill="auto"/>
            <w:noWrap/>
            <w:vAlign w:val="center"/>
          </w:tcPr>
          <w:p w:rsidR="00087D37" w:rsidRPr="005E5D43" w:rsidRDefault="00087D37" w:rsidP="00087D37">
            <w:pPr>
              <w:pStyle w:val="afc"/>
              <w:rPr>
                <w:sz w:val="13"/>
              </w:rPr>
            </w:pPr>
          </w:p>
        </w:tc>
        <w:tc>
          <w:tcPr>
            <w:tcW w:w="725" w:type="dxa"/>
            <w:shd w:val="clear" w:color="auto" w:fill="auto"/>
            <w:noWrap/>
            <w:vAlign w:val="center"/>
          </w:tcPr>
          <w:p w:rsidR="00087D37" w:rsidRPr="005E5D43" w:rsidRDefault="00087D37" w:rsidP="00087D37">
            <w:pPr>
              <w:pStyle w:val="afc"/>
              <w:rPr>
                <w:sz w:val="13"/>
              </w:rPr>
            </w:pPr>
          </w:p>
        </w:tc>
        <w:tc>
          <w:tcPr>
            <w:tcW w:w="409" w:type="dxa"/>
            <w:shd w:val="clear" w:color="auto" w:fill="auto"/>
            <w:noWrap/>
            <w:vAlign w:val="center"/>
            <w:hideMark/>
          </w:tcPr>
          <w:p w:rsidR="00087D37" w:rsidRPr="005E5D43" w:rsidRDefault="00087D37" w:rsidP="00087D37">
            <w:pPr>
              <w:pStyle w:val="afc"/>
              <w:rPr>
                <w:sz w:val="13"/>
              </w:rPr>
            </w:pPr>
            <w:r w:rsidRPr="005E5D43">
              <w:rPr>
                <w:rFonts w:hint="eastAsia"/>
                <w:sz w:val="13"/>
              </w:rPr>
              <w:t>1</w:t>
            </w:r>
          </w:p>
        </w:tc>
        <w:tc>
          <w:tcPr>
            <w:tcW w:w="567" w:type="dxa"/>
            <w:shd w:val="clear" w:color="auto" w:fill="auto"/>
            <w:noWrap/>
            <w:vAlign w:val="center"/>
            <w:hideMark/>
          </w:tcPr>
          <w:p w:rsidR="00087D37" w:rsidRPr="005E5D43" w:rsidRDefault="00087D37" w:rsidP="00087D37">
            <w:pPr>
              <w:pStyle w:val="afc"/>
              <w:rPr>
                <w:sz w:val="13"/>
              </w:rPr>
            </w:pPr>
            <w:r w:rsidRPr="005E5D43">
              <w:rPr>
                <w:rFonts w:hint="eastAsia"/>
                <w:sz w:val="13"/>
              </w:rPr>
              <w:t>0</w:t>
            </w:r>
          </w:p>
        </w:tc>
        <w:tc>
          <w:tcPr>
            <w:tcW w:w="725" w:type="dxa"/>
            <w:vAlign w:val="center"/>
          </w:tcPr>
          <w:p w:rsidR="00087D37" w:rsidRPr="005E5D43" w:rsidRDefault="00087D37" w:rsidP="00087D37">
            <w:pPr>
              <w:pStyle w:val="afc"/>
              <w:rPr>
                <w:sz w:val="13"/>
              </w:rPr>
            </w:pPr>
          </w:p>
        </w:tc>
        <w:tc>
          <w:tcPr>
            <w:tcW w:w="709" w:type="dxa"/>
            <w:vAlign w:val="center"/>
          </w:tcPr>
          <w:p w:rsidR="00087D37" w:rsidRPr="005E5D43" w:rsidRDefault="00087D37" w:rsidP="00087D37">
            <w:pPr>
              <w:pStyle w:val="afc"/>
              <w:rPr>
                <w:sz w:val="13"/>
              </w:rPr>
            </w:pPr>
          </w:p>
        </w:tc>
        <w:tc>
          <w:tcPr>
            <w:tcW w:w="709" w:type="dxa"/>
            <w:shd w:val="clear" w:color="auto" w:fill="auto"/>
            <w:noWrap/>
            <w:vAlign w:val="center"/>
            <w:hideMark/>
          </w:tcPr>
          <w:p w:rsidR="00087D37" w:rsidRPr="005E5D43" w:rsidRDefault="00087D37" w:rsidP="00087D37">
            <w:pPr>
              <w:pStyle w:val="afc"/>
              <w:rPr>
                <w:sz w:val="13"/>
              </w:rPr>
            </w:pPr>
            <w:r w:rsidRPr="005E5D43">
              <w:rPr>
                <w:rFonts w:hint="eastAsia"/>
                <w:sz w:val="13"/>
              </w:rPr>
              <w:t>0</w:t>
            </w:r>
          </w:p>
        </w:tc>
        <w:tc>
          <w:tcPr>
            <w:tcW w:w="708" w:type="dxa"/>
            <w:shd w:val="clear" w:color="auto" w:fill="auto"/>
            <w:noWrap/>
            <w:vAlign w:val="center"/>
            <w:hideMark/>
          </w:tcPr>
          <w:p w:rsidR="00087D37" w:rsidRPr="005E5D43" w:rsidRDefault="00087D37" w:rsidP="00087D37">
            <w:pPr>
              <w:pStyle w:val="afc"/>
              <w:rPr>
                <w:sz w:val="13"/>
              </w:rPr>
            </w:pPr>
            <w:r w:rsidRPr="005E5D43">
              <w:rPr>
                <w:rFonts w:hint="eastAsia"/>
                <w:sz w:val="13"/>
              </w:rPr>
              <w:t>0</w:t>
            </w:r>
          </w:p>
        </w:tc>
      </w:tr>
      <w:tr w:rsidR="00087D37" w:rsidRPr="005E5D43" w:rsidTr="00087D37">
        <w:tc>
          <w:tcPr>
            <w:tcW w:w="708"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硫酸流量监控</w:t>
            </w:r>
          </w:p>
        </w:tc>
        <w:tc>
          <w:tcPr>
            <w:tcW w:w="710"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硫酸流量超限预警</w:t>
            </w:r>
          </w:p>
        </w:tc>
        <w:tc>
          <w:tcPr>
            <w:tcW w:w="709"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2</w:t>
            </w:r>
          </w:p>
        </w:tc>
        <w:tc>
          <w:tcPr>
            <w:tcW w:w="850" w:type="dxa"/>
            <w:shd w:val="clear" w:color="auto" w:fill="D6E3BC" w:themeFill="accent3" w:themeFillTint="66"/>
            <w:vAlign w:val="center"/>
          </w:tcPr>
          <w:p w:rsidR="00087D37" w:rsidRPr="005E5D43" w:rsidRDefault="00087D37" w:rsidP="00087D37">
            <w:pPr>
              <w:pStyle w:val="afc"/>
              <w:rPr>
                <w:sz w:val="13"/>
              </w:rPr>
            </w:pPr>
            <w:r w:rsidRPr="005E5D43">
              <w:rPr>
                <w:rFonts w:hint="eastAsia"/>
                <w:sz w:val="13"/>
              </w:rPr>
              <w:t>1</w:t>
            </w:r>
          </w:p>
        </w:tc>
        <w:tc>
          <w:tcPr>
            <w:tcW w:w="851"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dadada</w:t>
            </w:r>
          </w:p>
        </w:tc>
        <w:tc>
          <w:tcPr>
            <w:tcW w:w="425"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流量</w:t>
            </w:r>
          </w:p>
        </w:tc>
        <w:tc>
          <w:tcPr>
            <w:tcW w:w="550"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0.8</w:t>
            </w:r>
          </w:p>
        </w:tc>
        <w:tc>
          <w:tcPr>
            <w:tcW w:w="851" w:type="dxa"/>
            <w:shd w:val="clear" w:color="auto" w:fill="D6E3BC" w:themeFill="accent3" w:themeFillTint="66"/>
            <w:noWrap/>
            <w:vAlign w:val="center"/>
          </w:tcPr>
          <w:p w:rsidR="00087D37" w:rsidRPr="005E5D43" w:rsidRDefault="00087D37" w:rsidP="00087D37">
            <w:pPr>
              <w:pStyle w:val="afc"/>
              <w:rPr>
                <w:sz w:val="13"/>
              </w:rPr>
            </w:pPr>
          </w:p>
        </w:tc>
        <w:tc>
          <w:tcPr>
            <w:tcW w:w="725" w:type="dxa"/>
            <w:shd w:val="clear" w:color="auto" w:fill="D6E3BC" w:themeFill="accent3" w:themeFillTint="66"/>
            <w:noWrap/>
            <w:vAlign w:val="center"/>
          </w:tcPr>
          <w:p w:rsidR="00087D37" w:rsidRPr="005E5D43" w:rsidRDefault="00087D37" w:rsidP="00087D37">
            <w:pPr>
              <w:pStyle w:val="afc"/>
              <w:rPr>
                <w:sz w:val="13"/>
              </w:rPr>
            </w:pPr>
          </w:p>
        </w:tc>
        <w:tc>
          <w:tcPr>
            <w:tcW w:w="409"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1</w:t>
            </w:r>
          </w:p>
        </w:tc>
        <w:tc>
          <w:tcPr>
            <w:tcW w:w="567"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1</w:t>
            </w:r>
          </w:p>
        </w:tc>
        <w:tc>
          <w:tcPr>
            <w:tcW w:w="725" w:type="dxa"/>
            <w:shd w:val="clear" w:color="auto" w:fill="D6E3BC" w:themeFill="accent3" w:themeFillTint="66"/>
            <w:vAlign w:val="center"/>
          </w:tcPr>
          <w:p w:rsidR="00087D37" w:rsidRPr="005E5D43" w:rsidRDefault="00087D37" w:rsidP="00087D37">
            <w:pPr>
              <w:pStyle w:val="afc"/>
              <w:rPr>
                <w:sz w:val="13"/>
              </w:rPr>
            </w:pPr>
          </w:p>
        </w:tc>
        <w:tc>
          <w:tcPr>
            <w:tcW w:w="709" w:type="dxa"/>
            <w:shd w:val="clear" w:color="auto" w:fill="D6E3BC" w:themeFill="accent3" w:themeFillTint="66"/>
            <w:vAlign w:val="center"/>
          </w:tcPr>
          <w:p w:rsidR="00087D37" w:rsidRPr="005E5D43" w:rsidRDefault="00087D37" w:rsidP="00087D37">
            <w:pPr>
              <w:pStyle w:val="afc"/>
              <w:rPr>
                <w:sz w:val="13"/>
              </w:rPr>
            </w:pPr>
          </w:p>
        </w:tc>
        <w:tc>
          <w:tcPr>
            <w:tcW w:w="709"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0</w:t>
            </w:r>
          </w:p>
        </w:tc>
        <w:tc>
          <w:tcPr>
            <w:tcW w:w="708" w:type="dxa"/>
            <w:shd w:val="clear" w:color="auto" w:fill="D6E3BC" w:themeFill="accent3" w:themeFillTint="66"/>
            <w:noWrap/>
            <w:vAlign w:val="center"/>
          </w:tcPr>
          <w:p w:rsidR="00087D37" w:rsidRPr="005E5D43" w:rsidRDefault="00087D37" w:rsidP="00087D37">
            <w:pPr>
              <w:pStyle w:val="afc"/>
              <w:rPr>
                <w:sz w:val="13"/>
              </w:rPr>
            </w:pPr>
            <w:r w:rsidRPr="005E5D43">
              <w:rPr>
                <w:rFonts w:hint="eastAsia"/>
                <w:sz w:val="13"/>
              </w:rPr>
              <w:t>3</w:t>
            </w:r>
          </w:p>
        </w:tc>
      </w:tr>
      <w:tr w:rsidR="00087D37" w:rsidRPr="005E5D43" w:rsidTr="00087D37">
        <w:tc>
          <w:tcPr>
            <w:tcW w:w="708"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lastRenderedPageBreak/>
              <w:t>硫酸流量监控</w:t>
            </w:r>
          </w:p>
        </w:tc>
        <w:tc>
          <w:tcPr>
            <w:tcW w:w="710"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硫酸流量超限预警</w:t>
            </w:r>
          </w:p>
        </w:tc>
        <w:tc>
          <w:tcPr>
            <w:tcW w:w="709"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2</w:t>
            </w:r>
          </w:p>
        </w:tc>
        <w:tc>
          <w:tcPr>
            <w:tcW w:w="850" w:type="dxa"/>
            <w:shd w:val="clear" w:color="auto" w:fill="D6E3BC" w:themeFill="accent3" w:themeFillTint="66"/>
            <w:vAlign w:val="center"/>
          </w:tcPr>
          <w:p w:rsidR="00087D37" w:rsidRPr="005E5D43" w:rsidRDefault="00087D37" w:rsidP="00087D37">
            <w:pPr>
              <w:pStyle w:val="afc"/>
              <w:rPr>
                <w:sz w:val="13"/>
              </w:rPr>
            </w:pPr>
            <w:r w:rsidRPr="005E5D43">
              <w:rPr>
                <w:rFonts w:hint="eastAsia"/>
                <w:sz w:val="13"/>
              </w:rPr>
              <w:t>2</w:t>
            </w:r>
          </w:p>
        </w:tc>
        <w:tc>
          <w:tcPr>
            <w:tcW w:w="851"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fffff</w:t>
            </w:r>
          </w:p>
        </w:tc>
        <w:tc>
          <w:tcPr>
            <w:tcW w:w="425"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流量</w:t>
            </w:r>
          </w:p>
        </w:tc>
        <w:tc>
          <w:tcPr>
            <w:tcW w:w="550"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0.8</w:t>
            </w:r>
          </w:p>
        </w:tc>
        <w:tc>
          <w:tcPr>
            <w:tcW w:w="851" w:type="dxa"/>
            <w:shd w:val="clear" w:color="auto" w:fill="D6E3BC" w:themeFill="accent3" w:themeFillTint="66"/>
            <w:noWrap/>
            <w:vAlign w:val="center"/>
          </w:tcPr>
          <w:p w:rsidR="00087D37" w:rsidRPr="005E5D43" w:rsidRDefault="00087D37" w:rsidP="00087D37">
            <w:pPr>
              <w:pStyle w:val="afc"/>
              <w:rPr>
                <w:sz w:val="13"/>
              </w:rPr>
            </w:pPr>
          </w:p>
        </w:tc>
        <w:tc>
          <w:tcPr>
            <w:tcW w:w="725" w:type="dxa"/>
            <w:shd w:val="clear" w:color="auto" w:fill="D6E3BC" w:themeFill="accent3" w:themeFillTint="66"/>
            <w:noWrap/>
            <w:vAlign w:val="center"/>
          </w:tcPr>
          <w:p w:rsidR="00087D37" w:rsidRPr="005E5D43" w:rsidRDefault="00087D37" w:rsidP="00087D37">
            <w:pPr>
              <w:pStyle w:val="afc"/>
              <w:rPr>
                <w:sz w:val="13"/>
              </w:rPr>
            </w:pPr>
          </w:p>
        </w:tc>
        <w:tc>
          <w:tcPr>
            <w:tcW w:w="409"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1</w:t>
            </w:r>
          </w:p>
        </w:tc>
        <w:tc>
          <w:tcPr>
            <w:tcW w:w="567"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1</w:t>
            </w:r>
          </w:p>
        </w:tc>
        <w:tc>
          <w:tcPr>
            <w:tcW w:w="725" w:type="dxa"/>
            <w:shd w:val="clear" w:color="auto" w:fill="D6E3BC" w:themeFill="accent3" w:themeFillTint="66"/>
            <w:vAlign w:val="center"/>
          </w:tcPr>
          <w:p w:rsidR="00087D37" w:rsidRPr="005E5D43" w:rsidRDefault="00087D37" w:rsidP="00087D37">
            <w:pPr>
              <w:pStyle w:val="afc"/>
              <w:rPr>
                <w:sz w:val="13"/>
              </w:rPr>
            </w:pPr>
          </w:p>
        </w:tc>
        <w:tc>
          <w:tcPr>
            <w:tcW w:w="709" w:type="dxa"/>
            <w:shd w:val="clear" w:color="auto" w:fill="D6E3BC" w:themeFill="accent3" w:themeFillTint="66"/>
            <w:vAlign w:val="center"/>
          </w:tcPr>
          <w:p w:rsidR="00087D37" w:rsidRPr="005E5D43" w:rsidRDefault="00087D37" w:rsidP="00087D37">
            <w:pPr>
              <w:pStyle w:val="afc"/>
              <w:rPr>
                <w:sz w:val="13"/>
              </w:rPr>
            </w:pPr>
          </w:p>
        </w:tc>
        <w:tc>
          <w:tcPr>
            <w:tcW w:w="709"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0</w:t>
            </w:r>
          </w:p>
        </w:tc>
        <w:tc>
          <w:tcPr>
            <w:tcW w:w="708" w:type="dxa"/>
            <w:shd w:val="clear" w:color="auto" w:fill="D6E3BC" w:themeFill="accent3" w:themeFillTint="66"/>
            <w:noWrap/>
            <w:vAlign w:val="center"/>
            <w:hideMark/>
          </w:tcPr>
          <w:p w:rsidR="00087D37" w:rsidRPr="005E5D43" w:rsidRDefault="00087D37" w:rsidP="00087D37">
            <w:pPr>
              <w:pStyle w:val="afc"/>
              <w:rPr>
                <w:sz w:val="13"/>
              </w:rPr>
            </w:pPr>
            <w:r w:rsidRPr="005E5D43">
              <w:rPr>
                <w:rFonts w:hint="eastAsia"/>
                <w:sz w:val="13"/>
              </w:rPr>
              <w:t>3</w:t>
            </w:r>
          </w:p>
        </w:tc>
      </w:tr>
    </w:tbl>
    <w:p w:rsidR="00087D37" w:rsidRDefault="00087D37" w:rsidP="00087D37">
      <w:pPr>
        <w:spacing w:after="156"/>
        <w:ind w:firstLine="500"/>
      </w:pPr>
    </w:p>
    <w:p w:rsidR="00087D37" w:rsidRDefault="00087D37" w:rsidP="00087D37">
      <w:pPr>
        <w:spacing w:after="156"/>
        <w:ind w:firstLine="500"/>
      </w:pPr>
    </w:p>
    <w:p w:rsidR="00087D37" w:rsidRDefault="00087D37" w:rsidP="00087D37">
      <w:pPr>
        <w:spacing w:after="156"/>
        <w:ind w:firstLine="500"/>
      </w:pPr>
      <w:r w:rsidRPr="0096059B">
        <w:rPr>
          <w:rFonts w:hint="eastAsia"/>
        </w:rPr>
        <w:t>事件预警</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720"/>
        <w:gridCol w:w="698"/>
        <w:gridCol w:w="850"/>
        <w:gridCol w:w="851"/>
        <w:gridCol w:w="323"/>
        <w:gridCol w:w="851"/>
        <w:gridCol w:w="668"/>
        <w:gridCol w:w="466"/>
        <w:gridCol w:w="567"/>
        <w:gridCol w:w="668"/>
        <w:gridCol w:w="607"/>
        <w:gridCol w:w="567"/>
        <w:gridCol w:w="811"/>
      </w:tblGrid>
      <w:tr w:rsidR="00087D37" w:rsidRPr="00761B9A" w:rsidTr="00087D37">
        <w:trPr>
          <w:jc w:val="center"/>
        </w:trPr>
        <w:tc>
          <w:tcPr>
            <w:tcW w:w="704" w:type="dxa"/>
            <w:shd w:val="clear" w:color="auto" w:fill="auto"/>
            <w:noWrap/>
            <w:vAlign w:val="center"/>
            <w:hideMark/>
          </w:tcPr>
          <w:p w:rsidR="00087D37" w:rsidRPr="005E5D43" w:rsidRDefault="00087D37" w:rsidP="00087D37">
            <w:pPr>
              <w:pStyle w:val="afc"/>
              <w:rPr>
                <w:rFonts w:asciiTheme="minorEastAsia" w:eastAsiaTheme="minorEastAsia" w:hAnsiTheme="minorEastAsia"/>
                <w:b/>
                <w:sz w:val="15"/>
                <w:szCs w:val="15"/>
              </w:rPr>
            </w:pPr>
            <w:r w:rsidRPr="005E5D43">
              <w:rPr>
                <w:rFonts w:hint="eastAsia"/>
                <w:b/>
                <w:sz w:val="15"/>
                <w:szCs w:val="15"/>
              </w:rPr>
              <w:t>预警规则</w:t>
            </w:r>
          </w:p>
        </w:tc>
        <w:tc>
          <w:tcPr>
            <w:tcW w:w="720"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报警服务</w:t>
            </w:r>
          </w:p>
        </w:tc>
        <w:tc>
          <w:tcPr>
            <w:tcW w:w="698"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预警级别</w:t>
            </w:r>
          </w:p>
        </w:tc>
        <w:tc>
          <w:tcPr>
            <w:tcW w:w="850" w:type="dxa"/>
            <w:vAlign w:val="center"/>
          </w:tcPr>
          <w:p w:rsidR="00087D37" w:rsidRPr="005E5D43" w:rsidRDefault="00087D37" w:rsidP="00087D37">
            <w:pPr>
              <w:pStyle w:val="afc"/>
              <w:rPr>
                <w:b/>
                <w:sz w:val="15"/>
                <w:szCs w:val="15"/>
              </w:rPr>
            </w:pPr>
            <w:r w:rsidRPr="005E5D43">
              <w:rPr>
                <w:rFonts w:hint="eastAsia"/>
                <w:b/>
                <w:sz w:val="15"/>
                <w:szCs w:val="15"/>
              </w:rPr>
              <w:t>预警接收人员级别</w:t>
            </w:r>
          </w:p>
        </w:tc>
        <w:tc>
          <w:tcPr>
            <w:tcW w:w="851" w:type="dxa"/>
            <w:shd w:val="clear" w:color="auto" w:fill="auto"/>
            <w:noWrap/>
            <w:vAlign w:val="center"/>
            <w:hideMark/>
          </w:tcPr>
          <w:p w:rsidR="00087D37" w:rsidRPr="005E5D43" w:rsidRDefault="00087D37" w:rsidP="00087D37">
            <w:pPr>
              <w:pStyle w:val="afc"/>
              <w:rPr>
                <w:ins w:id="287" w:author="詹雯岚" w:date="2017-09-18T13:15:00Z"/>
                <w:b/>
                <w:sz w:val="15"/>
                <w:szCs w:val="15"/>
              </w:rPr>
            </w:pPr>
            <w:r w:rsidRPr="005E5D43">
              <w:rPr>
                <w:rFonts w:hint="eastAsia"/>
                <w:b/>
                <w:sz w:val="15"/>
                <w:szCs w:val="15"/>
              </w:rPr>
              <w:t>预警接收人员</w:t>
            </w:r>
          </w:p>
          <w:p w:rsidR="00087D37" w:rsidRPr="005E5D43" w:rsidRDefault="00087D37" w:rsidP="00087D37">
            <w:pPr>
              <w:pStyle w:val="afc"/>
              <w:rPr>
                <w:b/>
                <w:sz w:val="15"/>
                <w:szCs w:val="15"/>
              </w:rPr>
            </w:pPr>
            <w:ins w:id="288" w:author="詹雯岚" w:date="2017-09-18T13:15:00Z">
              <w:r w:rsidRPr="005E5D43">
                <w:rPr>
                  <w:rFonts w:hint="eastAsia"/>
                  <w:b/>
                  <w:sz w:val="15"/>
                  <w:szCs w:val="15"/>
                  <w:rPrChange w:id="289" w:author="詹雯岚" w:date="2017-09-18T13:15:00Z">
                    <w:rPr>
                      <w:rFonts w:ascii="等线" w:eastAsia="等线" w:hAnsi="等线" w:hint="eastAsia"/>
                      <w:b/>
                      <w:bCs/>
                      <w:color w:val="000000"/>
                      <w:sz w:val="15"/>
                      <w:szCs w:val="22"/>
                    </w:rPr>
                  </w:rPrChange>
                </w:rPr>
                <w:t>子表</w:t>
              </w:r>
            </w:ins>
          </w:p>
        </w:tc>
        <w:tc>
          <w:tcPr>
            <w:tcW w:w="323"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事件</w:t>
            </w:r>
          </w:p>
        </w:tc>
        <w:tc>
          <w:tcPr>
            <w:tcW w:w="851"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首次触发时间</w:t>
            </w:r>
          </w:p>
        </w:tc>
        <w:tc>
          <w:tcPr>
            <w:tcW w:w="668"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操作时间</w:t>
            </w:r>
          </w:p>
        </w:tc>
        <w:tc>
          <w:tcPr>
            <w:tcW w:w="466"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发送</w:t>
            </w:r>
          </w:p>
        </w:tc>
        <w:tc>
          <w:tcPr>
            <w:tcW w:w="567"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确认</w:t>
            </w:r>
          </w:p>
        </w:tc>
        <w:tc>
          <w:tcPr>
            <w:tcW w:w="668" w:type="dxa"/>
            <w:vAlign w:val="center"/>
          </w:tcPr>
          <w:p w:rsidR="00087D37" w:rsidRPr="005E5D43" w:rsidRDefault="00087D37" w:rsidP="00087D37">
            <w:pPr>
              <w:pStyle w:val="afc"/>
              <w:rPr>
                <w:b/>
                <w:sz w:val="15"/>
                <w:szCs w:val="15"/>
              </w:rPr>
            </w:pPr>
            <w:r w:rsidRPr="005E5D43">
              <w:rPr>
                <w:rFonts w:hint="eastAsia"/>
                <w:b/>
                <w:sz w:val="15"/>
                <w:szCs w:val="15"/>
              </w:rPr>
              <w:t>解除原因</w:t>
            </w:r>
          </w:p>
        </w:tc>
        <w:tc>
          <w:tcPr>
            <w:tcW w:w="607" w:type="dxa"/>
            <w:vAlign w:val="center"/>
          </w:tcPr>
          <w:p w:rsidR="00087D37" w:rsidRPr="005E5D43" w:rsidRDefault="00087D37" w:rsidP="00087D37">
            <w:pPr>
              <w:pStyle w:val="afc"/>
              <w:rPr>
                <w:b/>
                <w:sz w:val="15"/>
                <w:szCs w:val="15"/>
              </w:rPr>
            </w:pPr>
            <w:r w:rsidRPr="005E5D43">
              <w:rPr>
                <w:rFonts w:hint="eastAsia"/>
                <w:b/>
                <w:sz w:val="15"/>
                <w:szCs w:val="15"/>
              </w:rPr>
              <w:t>解除操作人</w:t>
            </w:r>
          </w:p>
        </w:tc>
        <w:tc>
          <w:tcPr>
            <w:tcW w:w="567"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解除</w:t>
            </w:r>
          </w:p>
        </w:tc>
        <w:tc>
          <w:tcPr>
            <w:tcW w:w="811" w:type="dxa"/>
            <w:shd w:val="clear" w:color="auto" w:fill="auto"/>
            <w:noWrap/>
            <w:vAlign w:val="center"/>
            <w:hideMark/>
          </w:tcPr>
          <w:p w:rsidR="00087D37" w:rsidRPr="005E5D43" w:rsidRDefault="00087D37" w:rsidP="00087D37">
            <w:pPr>
              <w:pStyle w:val="afc"/>
              <w:rPr>
                <w:b/>
                <w:sz w:val="15"/>
                <w:szCs w:val="15"/>
              </w:rPr>
            </w:pPr>
            <w:r w:rsidRPr="005E5D43">
              <w:rPr>
                <w:rFonts w:hint="eastAsia"/>
                <w:b/>
                <w:sz w:val="15"/>
                <w:szCs w:val="15"/>
              </w:rPr>
              <w:t>预警操作次数</w:t>
            </w:r>
          </w:p>
        </w:tc>
      </w:tr>
      <w:tr w:rsidR="00087D37" w:rsidRPr="00761B9A" w:rsidTr="00087D37">
        <w:trPr>
          <w:jc w:val="center"/>
        </w:trPr>
        <w:tc>
          <w:tcPr>
            <w:tcW w:w="704" w:type="dxa"/>
            <w:shd w:val="clear" w:color="auto" w:fill="auto"/>
            <w:noWrap/>
            <w:vAlign w:val="center"/>
          </w:tcPr>
          <w:p w:rsidR="00087D37" w:rsidRPr="00761B9A" w:rsidRDefault="00087D37" w:rsidP="00087D37">
            <w:pPr>
              <w:pStyle w:val="afc"/>
            </w:pPr>
          </w:p>
        </w:tc>
        <w:tc>
          <w:tcPr>
            <w:tcW w:w="720" w:type="dxa"/>
            <w:shd w:val="clear" w:color="auto" w:fill="auto"/>
            <w:noWrap/>
            <w:vAlign w:val="center"/>
          </w:tcPr>
          <w:p w:rsidR="00087D37" w:rsidRPr="00761B9A" w:rsidRDefault="00087D37" w:rsidP="00087D37">
            <w:pPr>
              <w:pStyle w:val="afc"/>
            </w:pPr>
          </w:p>
        </w:tc>
        <w:tc>
          <w:tcPr>
            <w:tcW w:w="698" w:type="dxa"/>
            <w:shd w:val="clear" w:color="auto" w:fill="auto"/>
            <w:noWrap/>
            <w:vAlign w:val="center"/>
          </w:tcPr>
          <w:p w:rsidR="00087D37" w:rsidRPr="00761B9A" w:rsidRDefault="00087D37" w:rsidP="00087D37">
            <w:pPr>
              <w:pStyle w:val="afc"/>
            </w:pPr>
          </w:p>
        </w:tc>
        <w:tc>
          <w:tcPr>
            <w:tcW w:w="850" w:type="dxa"/>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323" w:type="dxa"/>
            <w:shd w:val="clear" w:color="auto" w:fill="auto"/>
            <w:noWrap/>
            <w:vAlign w:val="center"/>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668" w:type="dxa"/>
            <w:shd w:val="clear" w:color="auto" w:fill="auto"/>
            <w:noWrap/>
            <w:vAlign w:val="center"/>
          </w:tcPr>
          <w:p w:rsidR="00087D37" w:rsidRPr="00761B9A" w:rsidRDefault="00087D37" w:rsidP="00087D37">
            <w:pPr>
              <w:pStyle w:val="afc"/>
            </w:pPr>
          </w:p>
        </w:tc>
        <w:tc>
          <w:tcPr>
            <w:tcW w:w="466" w:type="dxa"/>
            <w:shd w:val="clear" w:color="auto" w:fill="auto"/>
            <w:noWrap/>
            <w:vAlign w:val="center"/>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668" w:type="dxa"/>
          </w:tcPr>
          <w:p w:rsidR="00087D37" w:rsidRPr="00761B9A" w:rsidRDefault="00087D37" w:rsidP="00087D37">
            <w:pPr>
              <w:pStyle w:val="afc"/>
            </w:pPr>
          </w:p>
        </w:tc>
        <w:tc>
          <w:tcPr>
            <w:tcW w:w="607" w:type="dxa"/>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811" w:type="dxa"/>
            <w:shd w:val="clear" w:color="auto" w:fill="auto"/>
            <w:noWrap/>
            <w:vAlign w:val="center"/>
          </w:tcPr>
          <w:p w:rsidR="00087D37" w:rsidRPr="00761B9A" w:rsidRDefault="00087D37" w:rsidP="00087D37">
            <w:pPr>
              <w:pStyle w:val="afc"/>
            </w:pPr>
          </w:p>
        </w:tc>
      </w:tr>
      <w:tr w:rsidR="00087D37" w:rsidRPr="00761B9A" w:rsidTr="00087D37">
        <w:trPr>
          <w:jc w:val="center"/>
        </w:trPr>
        <w:tc>
          <w:tcPr>
            <w:tcW w:w="704" w:type="dxa"/>
            <w:shd w:val="clear" w:color="auto" w:fill="auto"/>
            <w:noWrap/>
            <w:vAlign w:val="center"/>
          </w:tcPr>
          <w:p w:rsidR="00087D37" w:rsidRPr="00761B9A" w:rsidRDefault="00087D37" w:rsidP="00087D37">
            <w:pPr>
              <w:pStyle w:val="afc"/>
            </w:pPr>
          </w:p>
        </w:tc>
        <w:tc>
          <w:tcPr>
            <w:tcW w:w="720" w:type="dxa"/>
            <w:shd w:val="clear" w:color="auto" w:fill="auto"/>
            <w:noWrap/>
            <w:vAlign w:val="center"/>
          </w:tcPr>
          <w:p w:rsidR="00087D37" w:rsidRPr="00761B9A" w:rsidRDefault="00087D37" w:rsidP="00087D37">
            <w:pPr>
              <w:pStyle w:val="afc"/>
            </w:pPr>
          </w:p>
        </w:tc>
        <w:tc>
          <w:tcPr>
            <w:tcW w:w="698" w:type="dxa"/>
            <w:shd w:val="clear" w:color="auto" w:fill="auto"/>
            <w:noWrap/>
            <w:vAlign w:val="center"/>
          </w:tcPr>
          <w:p w:rsidR="00087D37" w:rsidRPr="00761B9A" w:rsidRDefault="00087D37" w:rsidP="00087D37">
            <w:pPr>
              <w:pStyle w:val="afc"/>
            </w:pPr>
          </w:p>
        </w:tc>
        <w:tc>
          <w:tcPr>
            <w:tcW w:w="850" w:type="dxa"/>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323" w:type="dxa"/>
            <w:shd w:val="clear" w:color="auto" w:fill="auto"/>
            <w:noWrap/>
            <w:vAlign w:val="center"/>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668" w:type="dxa"/>
            <w:shd w:val="clear" w:color="auto" w:fill="auto"/>
            <w:noWrap/>
            <w:vAlign w:val="center"/>
          </w:tcPr>
          <w:p w:rsidR="00087D37" w:rsidRPr="00761B9A" w:rsidRDefault="00087D37" w:rsidP="00087D37">
            <w:pPr>
              <w:pStyle w:val="afc"/>
            </w:pPr>
          </w:p>
        </w:tc>
        <w:tc>
          <w:tcPr>
            <w:tcW w:w="466" w:type="dxa"/>
            <w:shd w:val="clear" w:color="auto" w:fill="auto"/>
            <w:noWrap/>
            <w:vAlign w:val="center"/>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668" w:type="dxa"/>
          </w:tcPr>
          <w:p w:rsidR="00087D37" w:rsidRPr="00761B9A" w:rsidRDefault="00087D37" w:rsidP="00087D37">
            <w:pPr>
              <w:pStyle w:val="afc"/>
            </w:pPr>
          </w:p>
        </w:tc>
        <w:tc>
          <w:tcPr>
            <w:tcW w:w="607" w:type="dxa"/>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811" w:type="dxa"/>
            <w:shd w:val="clear" w:color="auto" w:fill="auto"/>
            <w:noWrap/>
            <w:vAlign w:val="center"/>
          </w:tcPr>
          <w:p w:rsidR="00087D37" w:rsidRPr="00761B9A" w:rsidRDefault="00087D37" w:rsidP="00087D37">
            <w:pPr>
              <w:pStyle w:val="afc"/>
            </w:pPr>
          </w:p>
        </w:tc>
      </w:tr>
      <w:tr w:rsidR="00087D37" w:rsidRPr="00761B9A" w:rsidTr="00087D37">
        <w:trPr>
          <w:jc w:val="center"/>
        </w:trPr>
        <w:tc>
          <w:tcPr>
            <w:tcW w:w="704" w:type="dxa"/>
            <w:shd w:val="clear" w:color="auto" w:fill="auto"/>
            <w:noWrap/>
            <w:vAlign w:val="center"/>
          </w:tcPr>
          <w:p w:rsidR="00087D37" w:rsidRPr="00761B9A" w:rsidRDefault="00087D37" w:rsidP="00087D37">
            <w:pPr>
              <w:pStyle w:val="afc"/>
            </w:pPr>
          </w:p>
        </w:tc>
        <w:tc>
          <w:tcPr>
            <w:tcW w:w="720" w:type="dxa"/>
            <w:shd w:val="clear" w:color="auto" w:fill="auto"/>
            <w:noWrap/>
            <w:vAlign w:val="center"/>
          </w:tcPr>
          <w:p w:rsidR="00087D37" w:rsidRPr="00761B9A" w:rsidRDefault="00087D37" w:rsidP="00087D37">
            <w:pPr>
              <w:pStyle w:val="afc"/>
            </w:pPr>
          </w:p>
        </w:tc>
        <w:tc>
          <w:tcPr>
            <w:tcW w:w="698" w:type="dxa"/>
            <w:shd w:val="clear" w:color="auto" w:fill="auto"/>
            <w:noWrap/>
            <w:vAlign w:val="center"/>
          </w:tcPr>
          <w:p w:rsidR="00087D37" w:rsidRPr="00761B9A" w:rsidRDefault="00087D37" w:rsidP="00087D37">
            <w:pPr>
              <w:pStyle w:val="afc"/>
            </w:pPr>
          </w:p>
        </w:tc>
        <w:tc>
          <w:tcPr>
            <w:tcW w:w="850" w:type="dxa"/>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323" w:type="dxa"/>
            <w:shd w:val="clear" w:color="auto" w:fill="auto"/>
            <w:noWrap/>
            <w:vAlign w:val="center"/>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668" w:type="dxa"/>
            <w:shd w:val="clear" w:color="auto" w:fill="auto"/>
            <w:noWrap/>
            <w:vAlign w:val="center"/>
          </w:tcPr>
          <w:p w:rsidR="00087D37" w:rsidRPr="00761B9A" w:rsidRDefault="00087D37" w:rsidP="00087D37">
            <w:pPr>
              <w:pStyle w:val="afc"/>
            </w:pPr>
          </w:p>
        </w:tc>
        <w:tc>
          <w:tcPr>
            <w:tcW w:w="466" w:type="dxa"/>
            <w:shd w:val="clear" w:color="auto" w:fill="auto"/>
            <w:noWrap/>
            <w:vAlign w:val="center"/>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668" w:type="dxa"/>
          </w:tcPr>
          <w:p w:rsidR="00087D37" w:rsidRPr="00761B9A" w:rsidRDefault="00087D37" w:rsidP="00087D37">
            <w:pPr>
              <w:pStyle w:val="afc"/>
            </w:pPr>
          </w:p>
        </w:tc>
        <w:tc>
          <w:tcPr>
            <w:tcW w:w="607" w:type="dxa"/>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811" w:type="dxa"/>
            <w:shd w:val="clear" w:color="auto" w:fill="auto"/>
            <w:noWrap/>
            <w:vAlign w:val="center"/>
          </w:tcPr>
          <w:p w:rsidR="00087D37" w:rsidRPr="00761B9A" w:rsidRDefault="00087D37" w:rsidP="00087D37">
            <w:pPr>
              <w:pStyle w:val="afc"/>
            </w:pPr>
          </w:p>
        </w:tc>
      </w:tr>
      <w:tr w:rsidR="00087D37" w:rsidRPr="0082260E" w:rsidTr="00087D37">
        <w:trPr>
          <w:jc w:val="center"/>
        </w:trPr>
        <w:tc>
          <w:tcPr>
            <w:tcW w:w="704" w:type="dxa"/>
            <w:shd w:val="clear" w:color="auto" w:fill="auto"/>
            <w:noWrap/>
            <w:vAlign w:val="center"/>
          </w:tcPr>
          <w:p w:rsidR="00087D37" w:rsidRPr="00761B9A" w:rsidRDefault="00087D37" w:rsidP="00087D37">
            <w:pPr>
              <w:pStyle w:val="afc"/>
            </w:pPr>
          </w:p>
        </w:tc>
        <w:tc>
          <w:tcPr>
            <w:tcW w:w="720" w:type="dxa"/>
            <w:shd w:val="clear" w:color="auto" w:fill="auto"/>
            <w:noWrap/>
            <w:vAlign w:val="center"/>
          </w:tcPr>
          <w:p w:rsidR="00087D37" w:rsidRPr="00761B9A" w:rsidRDefault="00087D37" w:rsidP="00087D37">
            <w:pPr>
              <w:pStyle w:val="afc"/>
            </w:pPr>
          </w:p>
        </w:tc>
        <w:tc>
          <w:tcPr>
            <w:tcW w:w="698" w:type="dxa"/>
            <w:shd w:val="clear" w:color="auto" w:fill="auto"/>
            <w:noWrap/>
            <w:vAlign w:val="center"/>
          </w:tcPr>
          <w:p w:rsidR="00087D37" w:rsidRPr="00761B9A" w:rsidRDefault="00087D37" w:rsidP="00087D37">
            <w:pPr>
              <w:pStyle w:val="afc"/>
            </w:pPr>
          </w:p>
        </w:tc>
        <w:tc>
          <w:tcPr>
            <w:tcW w:w="850" w:type="dxa"/>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323" w:type="dxa"/>
            <w:shd w:val="clear" w:color="auto" w:fill="auto"/>
            <w:noWrap/>
            <w:vAlign w:val="center"/>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668" w:type="dxa"/>
            <w:shd w:val="clear" w:color="auto" w:fill="auto"/>
            <w:noWrap/>
            <w:vAlign w:val="center"/>
          </w:tcPr>
          <w:p w:rsidR="00087D37" w:rsidRPr="00761B9A" w:rsidRDefault="00087D37" w:rsidP="00087D37">
            <w:pPr>
              <w:pStyle w:val="afc"/>
            </w:pPr>
          </w:p>
        </w:tc>
        <w:tc>
          <w:tcPr>
            <w:tcW w:w="466" w:type="dxa"/>
            <w:shd w:val="clear" w:color="auto" w:fill="auto"/>
            <w:noWrap/>
            <w:vAlign w:val="center"/>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668" w:type="dxa"/>
          </w:tcPr>
          <w:p w:rsidR="00087D37" w:rsidRPr="00761B9A" w:rsidRDefault="00087D37" w:rsidP="00087D37">
            <w:pPr>
              <w:pStyle w:val="afc"/>
            </w:pPr>
          </w:p>
        </w:tc>
        <w:tc>
          <w:tcPr>
            <w:tcW w:w="607" w:type="dxa"/>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811" w:type="dxa"/>
            <w:shd w:val="clear" w:color="auto" w:fill="auto"/>
            <w:noWrap/>
            <w:vAlign w:val="center"/>
          </w:tcPr>
          <w:p w:rsidR="00087D37" w:rsidRPr="00761B9A" w:rsidRDefault="00087D37" w:rsidP="00087D37">
            <w:pPr>
              <w:pStyle w:val="afc"/>
            </w:pPr>
          </w:p>
        </w:tc>
      </w:tr>
      <w:tr w:rsidR="00087D37" w:rsidRPr="0082260E" w:rsidTr="00087D37">
        <w:trPr>
          <w:jc w:val="center"/>
        </w:trPr>
        <w:tc>
          <w:tcPr>
            <w:tcW w:w="704" w:type="dxa"/>
            <w:shd w:val="clear" w:color="auto" w:fill="auto"/>
            <w:noWrap/>
            <w:vAlign w:val="center"/>
          </w:tcPr>
          <w:p w:rsidR="00087D37" w:rsidRPr="00761B9A" w:rsidRDefault="00087D37" w:rsidP="00087D37">
            <w:pPr>
              <w:pStyle w:val="afc"/>
            </w:pPr>
          </w:p>
        </w:tc>
        <w:tc>
          <w:tcPr>
            <w:tcW w:w="720" w:type="dxa"/>
            <w:shd w:val="clear" w:color="auto" w:fill="auto"/>
            <w:noWrap/>
            <w:vAlign w:val="center"/>
          </w:tcPr>
          <w:p w:rsidR="00087D37" w:rsidRPr="00761B9A" w:rsidRDefault="00087D37" w:rsidP="00087D37">
            <w:pPr>
              <w:pStyle w:val="afc"/>
            </w:pPr>
          </w:p>
        </w:tc>
        <w:tc>
          <w:tcPr>
            <w:tcW w:w="698" w:type="dxa"/>
            <w:shd w:val="clear" w:color="auto" w:fill="auto"/>
            <w:noWrap/>
            <w:vAlign w:val="center"/>
          </w:tcPr>
          <w:p w:rsidR="00087D37" w:rsidRPr="00761B9A" w:rsidRDefault="00087D37" w:rsidP="00087D37">
            <w:pPr>
              <w:pStyle w:val="afc"/>
            </w:pPr>
          </w:p>
        </w:tc>
        <w:tc>
          <w:tcPr>
            <w:tcW w:w="850" w:type="dxa"/>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323" w:type="dxa"/>
            <w:shd w:val="clear" w:color="auto" w:fill="auto"/>
            <w:noWrap/>
            <w:vAlign w:val="center"/>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668" w:type="dxa"/>
            <w:shd w:val="clear" w:color="auto" w:fill="auto"/>
            <w:noWrap/>
            <w:vAlign w:val="center"/>
          </w:tcPr>
          <w:p w:rsidR="00087D37" w:rsidRPr="00761B9A" w:rsidRDefault="00087D37" w:rsidP="00087D37">
            <w:pPr>
              <w:pStyle w:val="afc"/>
            </w:pPr>
          </w:p>
        </w:tc>
        <w:tc>
          <w:tcPr>
            <w:tcW w:w="466" w:type="dxa"/>
            <w:shd w:val="clear" w:color="auto" w:fill="auto"/>
            <w:noWrap/>
            <w:vAlign w:val="center"/>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668" w:type="dxa"/>
          </w:tcPr>
          <w:p w:rsidR="00087D37" w:rsidRPr="00761B9A" w:rsidRDefault="00087D37" w:rsidP="00087D37">
            <w:pPr>
              <w:pStyle w:val="afc"/>
            </w:pPr>
          </w:p>
        </w:tc>
        <w:tc>
          <w:tcPr>
            <w:tcW w:w="607" w:type="dxa"/>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811" w:type="dxa"/>
            <w:shd w:val="clear" w:color="auto" w:fill="auto"/>
            <w:noWrap/>
            <w:vAlign w:val="center"/>
          </w:tcPr>
          <w:p w:rsidR="00087D37" w:rsidRPr="00761B9A" w:rsidRDefault="00087D37" w:rsidP="00087D37">
            <w:pPr>
              <w:pStyle w:val="afc"/>
            </w:pPr>
          </w:p>
        </w:tc>
      </w:tr>
      <w:tr w:rsidR="00087D37" w:rsidRPr="0082260E" w:rsidTr="00087D37">
        <w:trPr>
          <w:jc w:val="center"/>
        </w:trPr>
        <w:tc>
          <w:tcPr>
            <w:tcW w:w="704" w:type="dxa"/>
            <w:shd w:val="clear" w:color="auto" w:fill="auto"/>
            <w:noWrap/>
            <w:vAlign w:val="center"/>
          </w:tcPr>
          <w:p w:rsidR="00087D37" w:rsidRPr="00761B9A" w:rsidRDefault="00087D37" w:rsidP="00087D37">
            <w:pPr>
              <w:pStyle w:val="afc"/>
            </w:pPr>
          </w:p>
        </w:tc>
        <w:tc>
          <w:tcPr>
            <w:tcW w:w="720" w:type="dxa"/>
            <w:shd w:val="clear" w:color="auto" w:fill="auto"/>
            <w:noWrap/>
            <w:vAlign w:val="center"/>
          </w:tcPr>
          <w:p w:rsidR="00087D37" w:rsidRPr="00761B9A" w:rsidRDefault="00087D37" w:rsidP="00087D37">
            <w:pPr>
              <w:pStyle w:val="afc"/>
            </w:pPr>
          </w:p>
        </w:tc>
        <w:tc>
          <w:tcPr>
            <w:tcW w:w="698" w:type="dxa"/>
            <w:shd w:val="clear" w:color="auto" w:fill="auto"/>
            <w:noWrap/>
            <w:vAlign w:val="center"/>
          </w:tcPr>
          <w:p w:rsidR="00087D37" w:rsidRPr="00761B9A" w:rsidRDefault="00087D37" w:rsidP="00087D37">
            <w:pPr>
              <w:pStyle w:val="afc"/>
            </w:pPr>
          </w:p>
        </w:tc>
        <w:tc>
          <w:tcPr>
            <w:tcW w:w="850" w:type="dxa"/>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323" w:type="dxa"/>
            <w:shd w:val="clear" w:color="auto" w:fill="auto"/>
            <w:noWrap/>
            <w:vAlign w:val="center"/>
          </w:tcPr>
          <w:p w:rsidR="00087D37" w:rsidRPr="00761B9A" w:rsidRDefault="00087D37" w:rsidP="00087D37">
            <w:pPr>
              <w:pStyle w:val="afc"/>
            </w:pPr>
          </w:p>
        </w:tc>
        <w:tc>
          <w:tcPr>
            <w:tcW w:w="851" w:type="dxa"/>
            <w:shd w:val="clear" w:color="auto" w:fill="auto"/>
            <w:noWrap/>
            <w:vAlign w:val="center"/>
          </w:tcPr>
          <w:p w:rsidR="00087D37" w:rsidRPr="00761B9A" w:rsidRDefault="00087D37" w:rsidP="00087D37">
            <w:pPr>
              <w:pStyle w:val="afc"/>
            </w:pPr>
          </w:p>
        </w:tc>
        <w:tc>
          <w:tcPr>
            <w:tcW w:w="668" w:type="dxa"/>
            <w:shd w:val="clear" w:color="auto" w:fill="auto"/>
            <w:noWrap/>
            <w:vAlign w:val="center"/>
          </w:tcPr>
          <w:p w:rsidR="00087D37" w:rsidRPr="00761B9A" w:rsidRDefault="00087D37" w:rsidP="00087D37">
            <w:pPr>
              <w:pStyle w:val="afc"/>
            </w:pPr>
          </w:p>
        </w:tc>
        <w:tc>
          <w:tcPr>
            <w:tcW w:w="466" w:type="dxa"/>
            <w:shd w:val="clear" w:color="auto" w:fill="auto"/>
            <w:noWrap/>
            <w:vAlign w:val="center"/>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668" w:type="dxa"/>
          </w:tcPr>
          <w:p w:rsidR="00087D37" w:rsidRPr="00761B9A" w:rsidRDefault="00087D37" w:rsidP="00087D37">
            <w:pPr>
              <w:pStyle w:val="afc"/>
            </w:pPr>
          </w:p>
        </w:tc>
        <w:tc>
          <w:tcPr>
            <w:tcW w:w="607" w:type="dxa"/>
          </w:tcPr>
          <w:p w:rsidR="00087D37" w:rsidRPr="00761B9A" w:rsidRDefault="00087D37" w:rsidP="00087D37">
            <w:pPr>
              <w:pStyle w:val="afc"/>
            </w:pPr>
          </w:p>
        </w:tc>
        <w:tc>
          <w:tcPr>
            <w:tcW w:w="567" w:type="dxa"/>
            <w:shd w:val="clear" w:color="auto" w:fill="auto"/>
            <w:noWrap/>
            <w:vAlign w:val="center"/>
          </w:tcPr>
          <w:p w:rsidR="00087D37" w:rsidRPr="00761B9A" w:rsidRDefault="00087D37" w:rsidP="00087D37">
            <w:pPr>
              <w:pStyle w:val="afc"/>
            </w:pPr>
          </w:p>
        </w:tc>
        <w:tc>
          <w:tcPr>
            <w:tcW w:w="811" w:type="dxa"/>
            <w:shd w:val="clear" w:color="auto" w:fill="auto"/>
            <w:noWrap/>
            <w:vAlign w:val="center"/>
          </w:tcPr>
          <w:p w:rsidR="00087D37" w:rsidRPr="00761B9A" w:rsidRDefault="00087D37" w:rsidP="00087D37">
            <w:pPr>
              <w:pStyle w:val="afc"/>
            </w:pPr>
          </w:p>
        </w:tc>
      </w:tr>
    </w:tbl>
    <w:p w:rsidR="00087D37" w:rsidRDefault="00087D37" w:rsidP="00087D37">
      <w:pPr>
        <w:pStyle w:val="4"/>
        <w:tabs>
          <w:tab w:val="clear" w:pos="5103"/>
        </w:tabs>
        <w:jc w:val="left"/>
      </w:pPr>
      <w:bookmarkStart w:id="290" w:name="_Toc495400486"/>
      <w:bookmarkStart w:id="291" w:name="_Toc495404758"/>
      <w:bookmarkStart w:id="292" w:name="_Toc495405145"/>
      <w:bookmarkStart w:id="293" w:name="_Toc495405177"/>
      <w:bookmarkStart w:id="294" w:name="_Toc495405338"/>
      <w:bookmarkStart w:id="295" w:name="_Toc495405764"/>
      <w:r>
        <w:rPr>
          <w:rFonts w:hint="eastAsia"/>
        </w:rPr>
        <w:t>报警服务发送情况反馈</w:t>
      </w:r>
      <w:bookmarkEnd w:id="290"/>
      <w:bookmarkEnd w:id="291"/>
      <w:bookmarkEnd w:id="292"/>
      <w:bookmarkEnd w:id="293"/>
      <w:bookmarkEnd w:id="294"/>
      <w:bookmarkEnd w:id="295"/>
    </w:p>
    <w:p w:rsidR="00087D37" w:rsidRPr="0010270B" w:rsidRDefault="00087D37" w:rsidP="00087D37">
      <w:pPr>
        <w:spacing w:after="156"/>
        <w:ind w:firstLine="500"/>
      </w:pPr>
      <w:r>
        <w:rPr>
          <w:rFonts w:hint="eastAsia"/>
        </w:rPr>
        <w:t>需要包含的信息有：报警服务名称，报警接收人，报警发送时间，报警发送是否成功</w:t>
      </w:r>
    </w:p>
    <w:p w:rsidR="00087D37" w:rsidRDefault="00087D37" w:rsidP="00087D37">
      <w:pPr>
        <w:spacing w:after="156"/>
        <w:ind w:firstLine="500"/>
      </w:pPr>
    </w:p>
    <w:p w:rsidR="00087D37" w:rsidRDefault="00087D37" w:rsidP="00087D37">
      <w:pPr>
        <w:spacing w:after="156"/>
        <w:ind w:firstLine="500"/>
      </w:pPr>
    </w:p>
    <w:p w:rsidR="00087D37" w:rsidRPr="00DB2DD6" w:rsidRDefault="00087D37" w:rsidP="00087D37">
      <w:pPr>
        <w:spacing w:after="156"/>
        <w:ind w:firstLine="500"/>
      </w:pPr>
    </w:p>
    <w:p w:rsidR="00D60B36" w:rsidRPr="008B515C" w:rsidRDefault="00D60B36" w:rsidP="00087D37">
      <w:pPr>
        <w:pStyle w:val="1"/>
        <w:numPr>
          <w:ilvl w:val="0"/>
          <w:numId w:val="0"/>
        </w:numPr>
        <w:spacing w:before="156" w:after="156"/>
      </w:pPr>
    </w:p>
    <w:sectPr w:rsidR="00D60B36" w:rsidRPr="008B515C" w:rsidSect="00CD2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481" w:rsidRDefault="00AF7481" w:rsidP="000271AD">
      <w:r>
        <w:separator/>
      </w:r>
    </w:p>
  </w:endnote>
  <w:endnote w:type="continuationSeparator" w:id="0">
    <w:p w:rsidR="00AF7481" w:rsidRDefault="00AF7481" w:rsidP="0002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481" w:rsidRDefault="00AF7481" w:rsidP="000271AD">
      <w:r>
        <w:separator/>
      </w:r>
    </w:p>
  </w:footnote>
  <w:footnote w:type="continuationSeparator" w:id="0">
    <w:p w:rsidR="00AF7481" w:rsidRDefault="00AF7481" w:rsidP="0002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4DF"/>
    <w:multiLevelType w:val="hybridMultilevel"/>
    <w:tmpl w:val="B97ECB84"/>
    <w:lvl w:ilvl="0" w:tplc="5D421DE8">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3092754"/>
    <w:multiLevelType w:val="hybridMultilevel"/>
    <w:tmpl w:val="190C39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A4733E"/>
    <w:multiLevelType w:val="hybridMultilevel"/>
    <w:tmpl w:val="9C5CFFA6"/>
    <w:lvl w:ilvl="0" w:tplc="2A8EE510">
      <w:start w:val="1"/>
      <w:numFmt w:val="bullet"/>
      <w:pStyle w:val="2"/>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C91477"/>
    <w:multiLevelType w:val="hybridMultilevel"/>
    <w:tmpl w:val="BECC4C8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26706E"/>
    <w:multiLevelType w:val="hybridMultilevel"/>
    <w:tmpl w:val="07246AC4"/>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4E518D"/>
    <w:multiLevelType w:val="hybridMultilevel"/>
    <w:tmpl w:val="C60A2A0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F294D70"/>
    <w:multiLevelType w:val="hybridMultilevel"/>
    <w:tmpl w:val="9CB09FB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28B0004"/>
    <w:multiLevelType w:val="hybridMultilevel"/>
    <w:tmpl w:val="93FE056A"/>
    <w:lvl w:ilvl="0" w:tplc="0409000B">
      <w:start w:val="1"/>
      <w:numFmt w:val="bullet"/>
      <w:lvlText w:val=""/>
      <w:lvlJc w:val="left"/>
      <w:pPr>
        <w:tabs>
          <w:tab w:val="num" w:pos="360"/>
        </w:tabs>
        <w:ind w:left="360" w:hanging="360"/>
      </w:pPr>
      <w:rPr>
        <w:rFonts w:ascii="Wingdings" w:hAnsi="Wingdings" w:hint="default"/>
      </w:rPr>
    </w:lvl>
    <w:lvl w:ilvl="1" w:tplc="EB3AC136">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D325026"/>
    <w:multiLevelType w:val="hybridMultilevel"/>
    <w:tmpl w:val="1D3E1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0E7435"/>
    <w:multiLevelType w:val="hybridMultilevel"/>
    <w:tmpl w:val="CF848B02"/>
    <w:lvl w:ilvl="0" w:tplc="D17E6E80">
      <w:start w:val="1"/>
      <w:numFmt w:val="decimal"/>
      <w:lvlText w:val="%1、"/>
      <w:lvlJc w:val="left"/>
      <w:pPr>
        <w:tabs>
          <w:tab w:val="num" w:pos="711"/>
        </w:tabs>
        <w:ind w:left="711" w:hanging="360"/>
      </w:pPr>
    </w:lvl>
    <w:lvl w:ilvl="1" w:tplc="2C5C4BC4">
      <w:start w:val="1"/>
      <w:numFmt w:val="decimal"/>
      <w:lvlText w:val="%2、"/>
      <w:lvlJc w:val="left"/>
      <w:pPr>
        <w:tabs>
          <w:tab w:val="num" w:pos="1131"/>
        </w:tabs>
        <w:ind w:left="113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4772199"/>
    <w:multiLevelType w:val="hybridMultilevel"/>
    <w:tmpl w:val="532051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DD3E85"/>
    <w:multiLevelType w:val="hybridMultilevel"/>
    <w:tmpl w:val="5944FB5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6011D45"/>
    <w:multiLevelType w:val="hybridMultilevel"/>
    <w:tmpl w:val="E7E4C70E"/>
    <w:lvl w:ilvl="0" w:tplc="344A6A3A">
      <w:start w:val="1"/>
      <w:numFmt w:val="decimal"/>
      <w:lvlText w:val="%1、"/>
      <w:lvlJc w:val="left"/>
      <w:pPr>
        <w:tabs>
          <w:tab w:val="num" w:pos="360"/>
        </w:tabs>
        <w:ind w:left="360" w:hanging="360"/>
      </w:pPr>
    </w:lvl>
    <w:lvl w:ilvl="1" w:tplc="EB3AC136">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E180DCD"/>
    <w:multiLevelType w:val="hybridMultilevel"/>
    <w:tmpl w:val="3F7839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8C5542"/>
    <w:multiLevelType w:val="multilevel"/>
    <w:tmpl w:val="7D326FC4"/>
    <w:lvl w:ilvl="0">
      <w:start w:val="1"/>
      <w:numFmt w:val="decimal"/>
      <w:pStyle w:val="1"/>
      <w:lvlText w:val="%1"/>
      <w:lvlJc w:val="left"/>
      <w:pPr>
        <w:tabs>
          <w:tab w:val="num" w:pos="425"/>
        </w:tabs>
        <w:ind w:left="425" w:hanging="425"/>
      </w:pPr>
    </w:lvl>
    <w:lvl w:ilvl="1">
      <w:start w:val="1"/>
      <w:numFmt w:val="decimal"/>
      <w:pStyle w:val="20"/>
      <w:lvlText w:val="%1.%2"/>
      <w:lvlJc w:val="left"/>
      <w:pPr>
        <w:tabs>
          <w:tab w:val="num" w:pos="5103"/>
        </w:tabs>
        <w:ind w:left="5103" w:hanging="567"/>
      </w:pPr>
    </w:lvl>
    <w:lvl w:ilvl="2">
      <w:start w:val="1"/>
      <w:numFmt w:val="decimal"/>
      <w:pStyle w:val="3"/>
      <w:lvlText w:val="%1.%2.%3"/>
      <w:lvlJc w:val="left"/>
      <w:pPr>
        <w:tabs>
          <w:tab w:val="num" w:pos="709"/>
        </w:tabs>
        <w:ind w:left="709" w:hanging="709"/>
      </w:pPr>
      <w:rPr>
        <w:b/>
        <w:sz w:val="24"/>
        <w:szCs w:val="24"/>
      </w:rPr>
    </w:lvl>
    <w:lvl w:ilvl="3">
      <w:start w:val="1"/>
      <w:numFmt w:val="decimal"/>
      <w:pStyle w:val="4"/>
      <w:lvlText w:val="%1.%2.%3.%4"/>
      <w:lvlJc w:val="left"/>
      <w:pPr>
        <w:tabs>
          <w:tab w:val="num" w:pos="851"/>
        </w:tabs>
        <w:ind w:left="851" w:hanging="851"/>
      </w:pPr>
      <w:rPr>
        <w:b/>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1B4088B"/>
    <w:multiLevelType w:val="hybridMultilevel"/>
    <w:tmpl w:val="E5AEE760"/>
    <w:lvl w:ilvl="0" w:tplc="344A6A3A">
      <w:start w:val="1"/>
      <w:numFmt w:val="decimal"/>
      <w:lvlText w:val="%1、"/>
      <w:lvlJc w:val="left"/>
      <w:pPr>
        <w:tabs>
          <w:tab w:val="num" w:pos="360"/>
        </w:tabs>
        <w:ind w:left="360" w:hanging="360"/>
      </w:pPr>
    </w:lvl>
    <w:lvl w:ilvl="1" w:tplc="39C474BA">
      <w:start w:val="3"/>
      <w:numFmt w:val="decimal"/>
      <w:lvlText w:val="%2、"/>
      <w:lvlJc w:val="left"/>
      <w:pPr>
        <w:tabs>
          <w:tab w:val="num" w:pos="780"/>
        </w:tabs>
        <w:ind w:left="780" w:hanging="360"/>
      </w:pPr>
      <w:rPr>
        <w:rFonts w:hint="eastAsia"/>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23D0C08"/>
    <w:multiLevelType w:val="hybridMultilevel"/>
    <w:tmpl w:val="689EE504"/>
    <w:lvl w:ilvl="0" w:tplc="344A6A3A">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A92B18"/>
    <w:multiLevelType w:val="hybridMultilevel"/>
    <w:tmpl w:val="D174EDD0"/>
    <w:lvl w:ilvl="0" w:tplc="981C0D54">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34C1732"/>
    <w:multiLevelType w:val="hybridMultilevel"/>
    <w:tmpl w:val="5DE2330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3797493"/>
    <w:multiLevelType w:val="hybridMultilevel"/>
    <w:tmpl w:val="3F309DC2"/>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6784DBB"/>
    <w:multiLevelType w:val="hybridMultilevel"/>
    <w:tmpl w:val="8BAA58E8"/>
    <w:lvl w:ilvl="0" w:tplc="344A6A3A">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DC596D"/>
    <w:multiLevelType w:val="hybridMultilevel"/>
    <w:tmpl w:val="B9C2FC80"/>
    <w:lvl w:ilvl="0" w:tplc="6F2ED960">
      <w:start w:val="1"/>
      <w:numFmt w:val="decimal"/>
      <w:lvlText w:val="%1、"/>
      <w:lvlJc w:val="left"/>
      <w:pPr>
        <w:ind w:left="1080" w:hanging="360"/>
      </w:pPr>
      <w:rPr>
        <w:rFonts w:ascii="Arial" w:eastAsia="宋体" w:hAnsi="Arial" w:cs="Times New Roman"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F4F724E"/>
    <w:multiLevelType w:val="hybridMultilevel"/>
    <w:tmpl w:val="C1B4B806"/>
    <w:lvl w:ilvl="0" w:tplc="344A6A3A">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B31A32"/>
    <w:multiLevelType w:val="hybridMultilevel"/>
    <w:tmpl w:val="B492E05C"/>
    <w:lvl w:ilvl="0" w:tplc="D41AA7B0">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6EE5CD2"/>
    <w:multiLevelType w:val="hybridMultilevel"/>
    <w:tmpl w:val="F2EA7A20"/>
    <w:lvl w:ilvl="0" w:tplc="D9AE9B98">
      <w:start w:val="1"/>
      <w:numFmt w:val="bullet"/>
      <w:lvlText w:val=""/>
      <w:lvlJc w:val="left"/>
      <w:pPr>
        <w:tabs>
          <w:tab w:val="num" w:pos="1039"/>
        </w:tabs>
        <w:ind w:left="1039" w:hanging="420"/>
      </w:pPr>
      <w:rPr>
        <w:rFonts w:ascii="Wingdings" w:hAnsi="Wingdings" w:hint="default"/>
      </w:rPr>
    </w:lvl>
    <w:lvl w:ilvl="1" w:tplc="B6985D74">
      <w:start w:val="1"/>
      <w:numFmt w:val="bullet"/>
      <w:pStyle w:val="21"/>
      <w:lvlText w:val=""/>
      <w:lvlJc w:val="left"/>
      <w:pPr>
        <w:tabs>
          <w:tab w:val="num" w:pos="1459"/>
        </w:tabs>
        <w:ind w:left="1459" w:hanging="420"/>
      </w:pPr>
      <w:rPr>
        <w:rFonts w:ascii="Wingdings" w:hAnsi="Wingdings" w:hint="default"/>
      </w:rPr>
    </w:lvl>
    <w:lvl w:ilvl="2" w:tplc="AE16F2CE">
      <w:start w:val="1"/>
      <w:numFmt w:val="bullet"/>
      <w:pStyle w:val="30"/>
      <w:lvlText w:val=""/>
      <w:lvlJc w:val="left"/>
      <w:pPr>
        <w:tabs>
          <w:tab w:val="num" w:pos="1879"/>
        </w:tabs>
        <w:ind w:left="1879" w:hanging="42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46F85B78"/>
    <w:multiLevelType w:val="hybridMultilevel"/>
    <w:tmpl w:val="AF4A26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84B1D1E"/>
    <w:multiLevelType w:val="hybridMultilevel"/>
    <w:tmpl w:val="6EE247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A6C5365"/>
    <w:multiLevelType w:val="hybridMultilevel"/>
    <w:tmpl w:val="0B20081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AE038CC"/>
    <w:multiLevelType w:val="hybridMultilevel"/>
    <w:tmpl w:val="715C6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4F5A65"/>
    <w:multiLevelType w:val="hybridMultilevel"/>
    <w:tmpl w:val="B9C2FC80"/>
    <w:lvl w:ilvl="0" w:tplc="6F2ED960">
      <w:start w:val="1"/>
      <w:numFmt w:val="decimal"/>
      <w:lvlText w:val="%1、"/>
      <w:lvlJc w:val="left"/>
      <w:pPr>
        <w:ind w:left="1080" w:hanging="360"/>
      </w:pPr>
      <w:rPr>
        <w:rFonts w:ascii="Arial" w:eastAsia="宋体" w:hAnsi="Arial" w:cs="Times New Roman"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BEC5CED"/>
    <w:multiLevelType w:val="hybridMultilevel"/>
    <w:tmpl w:val="6840D95A"/>
    <w:lvl w:ilvl="0" w:tplc="B860B8E2">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4DD409A7"/>
    <w:multiLevelType w:val="hybridMultilevel"/>
    <w:tmpl w:val="CF905770"/>
    <w:lvl w:ilvl="0" w:tplc="DE90CA4C">
      <w:start w:val="1"/>
      <w:numFmt w:val="bullet"/>
      <w:pStyle w:val="10"/>
      <w:lvlText w:val=""/>
      <w:lvlJc w:val="left"/>
      <w:pPr>
        <w:tabs>
          <w:tab w:val="num" w:pos="1157"/>
        </w:tabs>
        <w:ind w:left="1157"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17258CF"/>
    <w:multiLevelType w:val="hybridMultilevel"/>
    <w:tmpl w:val="8E9CA3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2B94712"/>
    <w:multiLevelType w:val="hybridMultilevel"/>
    <w:tmpl w:val="F3C20130"/>
    <w:lvl w:ilvl="0" w:tplc="DB0CE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50F6BB0"/>
    <w:multiLevelType w:val="hybridMultilevel"/>
    <w:tmpl w:val="FD9879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BB91BAA"/>
    <w:multiLevelType w:val="hybridMultilevel"/>
    <w:tmpl w:val="64CC59DE"/>
    <w:lvl w:ilvl="0" w:tplc="AEEAEAC0">
      <w:start w:val="1"/>
      <w:numFmt w:val="decimal"/>
      <w:lvlText w:val="%1、"/>
      <w:lvlJc w:val="left"/>
      <w:pPr>
        <w:tabs>
          <w:tab w:val="num" w:pos="1200"/>
        </w:tabs>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5CEA4ED8"/>
    <w:multiLevelType w:val="hybridMultilevel"/>
    <w:tmpl w:val="E7A099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E650910"/>
    <w:multiLevelType w:val="hybridMultilevel"/>
    <w:tmpl w:val="ADE80CF6"/>
    <w:lvl w:ilvl="0" w:tplc="A440C49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5F4E7CEB"/>
    <w:multiLevelType w:val="hybridMultilevel"/>
    <w:tmpl w:val="129C50E4"/>
    <w:lvl w:ilvl="0" w:tplc="2C5C4BC4">
      <w:start w:val="1"/>
      <w:numFmt w:val="decimal"/>
      <w:lvlText w:val="%1、"/>
      <w:lvlJc w:val="left"/>
      <w:pPr>
        <w:tabs>
          <w:tab w:val="num" w:pos="1131"/>
        </w:tabs>
        <w:ind w:left="1131"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920311"/>
    <w:multiLevelType w:val="hybridMultilevel"/>
    <w:tmpl w:val="A93E44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9A1E18"/>
    <w:multiLevelType w:val="hybridMultilevel"/>
    <w:tmpl w:val="620A729C"/>
    <w:lvl w:ilvl="0" w:tplc="859A095E">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A742817"/>
    <w:multiLevelType w:val="hybridMultilevel"/>
    <w:tmpl w:val="8612EB5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6BFF62BF"/>
    <w:multiLevelType w:val="hybridMultilevel"/>
    <w:tmpl w:val="9808E54C"/>
    <w:lvl w:ilvl="0" w:tplc="B79C8682">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6CFD6379"/>
    <w:multiLevelType w:val="hybridMultilevel"/>
    <w:tmpl w:val="C812D65E"/>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6E742E27"/>
    <w:multiLevelType w:val="hybridMultilevel"/>
    <w:tmpl w:val="4FC80AF0"/>
    <w:lvl w:ilvl="0" w:tplc="0409000D">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15:restartNumberingAfterBreak="0">
    <w:nsid w:val="733800BB"/>
    <w:multiLevelType w:val="hybridMultilevel"/>
    <w:tmpl w:val="B9C2FC80"/>
    <w:lvl w:ilvl="0" w:tplc="6F2ED960">
      <w:start w:val="1"/>
      <w:numFmt w:val="decimal"/>
      <w:lvlText w:val="%1、"/>
      <w:lvlJc w:val="left"/>
      <w:pPr>
        <w:ind w:left="1080" w:hanging="360"/>
      </w:pPr>
      <w:rPr>
        <w:rFonts w:ascii="Arial" w:eastAsia="宋体" w:hAnsi="Arial" w:cs="Times New Roman"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3821110"/>
    <w:multiLevelType w:val="hybridMultilevel"/>
    <w:tmpl w:val="834806C2"/>
    <w:lvl w:ilvl="0" w:tplc="6F2ED960">
      <w:start w:val="1"/>
      <w:numFmt w:val="decimal"/>
      <w:lvlText w:val="%1、"/>
      <w:lvlJc w:val="left"/>
      <w:pPr>
        <w:ind w:left="420" w:hanging="420"/>
      </w:pPr>
      <w:rPr>
        <w:rFonts w:ascii="Arial" w:eastAsia="宋体" w:hAnsi="Arial" w:cs="Times New Roman"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40E1E28"/>
    <w:multiLevelType w:val="hybridMultilevel"/>
    <w:tmpl w:val="4AF04DFA"/>
    <w:lvl w:ilvl="0" w:tplc="981C0D54">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44A19F4"/>
    <w:multiLevelType w:val="hybridMultilevel"/>
    <w:tmpl w:val="DA9C4D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76D819AA"/>
    <w:multiLevelType w:val="hybridMultilevel"/>
    <w:tmpl w:val="AE604EE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0" w15:restartNumberingAfterBreak="0">
    <w:nsid w:val="7704243B"/>
    <w:multiLevelType w:val="hybridMultilevel"/>
    <w:tmpl w:val="1D3E1E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76E10D2"/>
    <w:multiLevelType w:val="hybridMultilevel"/>
    <w:tmpl w:val="8ABE2B5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2" w15:restartNumberingAfterBreak="0">
    <w:nsid w:val="7B4443D3"/>
    <w:multiLevelType w:val="hybridMultilevel"/>
    <w:tmpl w:val="50203F4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15:restartNumberingAfterBreak="0">
    <w:nsid w:val="7DFC7381"/>
    <w:multiLevelType w:val="hybridMultilevel"/>
    <w:tmpl w:val="FDD4525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31"/>
  </w:num>
  <w:num w:numId="3">
    <w:abstractNumId w:val="24"/>
  </w:num>
  <w:num w:numId="4">
    <w:abstractNumId w:val="44"/>
  </w:num>
  <w:num w:numId="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26"/>
  </w:num>
  <w:num w:numId="24">
    <w:abstractNumId w:val="32"/>
  </w:num>
  <w:num w:numId="25">
    <w:abstractNumId w:val="29"/>
  </w:num>
  <w:num w:numId="26">
    <w:abstractNumId w:val="45"/>
  </w:num>
  <w:num w:numId="27">
    <w:abstractNumId w:val="21"/>
  </w:num>
  <w:num w:numId="28">
    <w:abstractNumId w:val="7"/>
  </w:num>
  <w:num w:numId="29">
    <w:abstractNumId w:val="2"/>
  </w:num>
  <w:num w:numId="30">
    <w:abstractNumId w:val="48"/>
  </w:num>
  <w:num w:numId="31">
    <w:abstractNumId w:val="38"/>
  </w:num>
  <w:num w:numId="32">
    <w:abstractNumId w:val="0"/>
  </w:num>
  <w:num w:numId="33">
    <w:abstractNumId w:val="5"/>
  </w:num>
  <w:num w:numId="34">
    <w:abstractNumId w:val="13"/>
  </w:num>
  <w:num w:numId="35">
    <w:abstractNumId w:val="46"/>
  </w:num>
  <w:num w:numId="36">
    <w:abstractNumId w:val="17"/>
  </w:num>
  <w:num w:numId="37">
    <w:abstractNumId w:val="47"/>
  </w:num>
  <w:num w:numId="38">
    <w:abstractNumId w:val="43"/>
  </w:num>
  <w:num w:numId="39">
    <w:abstractNumId w:val="34"/>
  </w:num>
  <w:num w:numId="40">
    <w:abstractNumId w:val="1"/>
  </w:num>
  <w:num w:numId="41">
    <w:abstractNumId w:val="25"/>
  </w:num>
  <w:num w:numId="42">
    <w:abstractNumId w:val="18"/>
  </w:num>
  <w:num w:numId="43">
    <w:abstractNumId w:val="12"/>
  </w:num>
  <w:num w:numId="44">
    <w:abstractNumId w:val="20"/>
  </w:num>
  <w:num w:numId="45">
    <w:abstractNumId w:val="16"/>
  </w:num>
  <w:num w:numId="46">
    <w:abstractNumId w:val="22"/>
  </w:num>
  <w:num w:numId="47">
    <w:abstractNumId w:val="40"/>
  </w:num>
  <w:num w:numId="48">
    <w:abstractNumId w:val="15"/>
  </w:num>
  <w:num w:numId="49">
    <w:abstractNumId w:val="27"/>
  </w:num>
  <w:num w:numId="50">
    <w:abstractNumId w:val="4"/>
  </w:num>
  <w:num w:numId="51">
    <w:abstractNumId w:val="39"/>
  </w:num>
  <w:num w:numId="52">
    <w:abstractNumId w:val="28"/>
  </w:num>
  <w:num w:numId="53">
    <w:abstractNumId w:val="53"/>
  </w:num>
  <w:num w:numId="54">
    <w:abstractNumId w:val="1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3"/>
  </w:num>
  <w:num w:numId="56">
    <w:abstractNumId w:val="8"/>
  </w:num>
  <w:num w:numId="57">
    <w:abstractNumId w:val="50"/>
  </w:num>
  <w:num w:numId="58">
    <w:abstractNumId w:val="10"/>
  </w:num>
  <w:num w:numId="59">
    <w:abstractNumId w:val="3"/>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詹雯岚">
    <w15:presenceInfo w15:providerId="Windows Live" w15:userId="23a7e89a1a33f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5C"/>
    <w:rsid w:val="0000189F"/>
    <w:rsid w:val="000069DF"/>
    <w:rsid w:val="000213E8"/>
    <w:rsid w:val="000271AD"/>
    <w:rsid w:val="0002745C"/>
    <w:rsid w:val="00042C02"/>
    <w:rsid w:val="00047B07"/>
    <w:rsid w:val="00055941"/>
    <w:rsid w:val="00061C77"/>
    <w:rsid w:val="00063521"/>
    <w:rsid w:val="000658BD"/>
    <w:rsid w:val="00072789"/>
    <w:rsid w:val="000818E5"/>
    <w:rsid w:val="000877CA"/>
    <w:rsid w:val="00087D37"/>
    <w:rsid w:val="000A1DE0"/>
    <w:rsid w:val="000B71C4"/>
    <w:rsid w:val="000C70EB"/>
    <w:rsid w:val="000E2CFA"/>
    <w:rsid w:val="0012401D"/>
    <w:rsid w:val="0012734C"/>
    <w:rsid w:val="001307F0"/>
    <w:rsid w:val="00176F83"/>
    <w:rsid w:val="0019326C"/>
    <w:rsid w:val="00247952"/>
    <w:rsid w:val="00260665"/>
    <w:rsid w:val="00292739"/>
    <w:rsid w:val="002A0840"/>
    <w:rsid w:val="002A480A"/>
    <w:rsid w:val="002A7F26"/>
    <w:rsid w:val="002C4CD5"/>
    <w:rsid w:val="002E1FCB"/>
    <w:rsid w:val="002E4D5B"/>
    <w:rsid w:val="00303398"/>
    <w:rsid w:val="003130C1"/>
    <w:rsid w:val="00314586"/>
    <w:rsid w:val="00322EAE"/>
    <w:rsid w:val="003252B3"/>
    <w:rsid w:val="00330BC6"/>
    <w:rsid w:val="003341F5"/>
    <w:rsid w:val="00341A0D"/>
    <w:rsid w:val="00355E03"/>
    <w:rsid w:val="00375C5B"/>
    <w:rsid w:val="00396D1F"/>
    <w:rsid w:val="003A0052"/>
    <w:rsid w:val="003C3114"/>
    <w:rsid w:val="00400A6E"/>
    <w:rsid w:val="00400FB5"/>
    <w:rsid w:val="004140AD"/>
    <w:rsid w:val="00427A83"/>
    <w:rsid w:val="004345D5"/>
    <w:rsid w:val="00434AD6"/>
    <w:rsid w:val="00480C48"/>
    <w:rsid w:val="004863BB"/>
    <w:rsid w:val="004A234F"/>
    <w:rsid w:val="004B1722"/>
    <w:rsid w:val="004C1AF1"/>
    <w:rsid w:val="004C5C2E"/>
    <w:rsid w:val="004E46FE"/>
    <w:rsid w:val="005005EE"/>
    <w:rsid w:val="00515F4E"/>
    <w:rsid w:val="00522C3E"/>
    <w:rsid w:val="00572EBF"/>
    <w:rsid w:val="0057633A"/>
    <w:rsid w:val="005831C0"/>
    <w:rsid w:val="005869AA"/>
    <w:rsid w:val="00593A70"/>
    <w:rsid w:val="005C152A"/>
    <w:rsid w:val="00613261"/>
    <w:rsid w:val="00623AFF"/>
    <w:rsid w:val="00631902"/>
    <w:rsid w:val="00633734"/>
    <w:rsid w:val="0065545A"/>
    <w:rsid w:val="0066411C"/>
    <w:rsid w:val="00675F6C"/>
    <w:rsid w:val="00693C2A"/>
    <w:rsid w:val="006A2679"/>
    <w:rsid w:val="006A35E3"/>
    <w:rsid w:val="006A403D"/>
    <w:rsid w:val="006B17B0"/>
    <w:rsid w:val="006B63AC"/>
    <w:rsid w:val="006C7D48"/>
    <w:rsid w:val="006D2519"/>
    <w:rsid w:val="006E3B30"/>
    <w:rsid w:val="00705D0E"/>
    <w:rsid w:val="007225EF"/>
    <w:rsid w:val="0072401B"/>
    <w:rsid w:val="00761B9A"/>
    <w:rsid w:val="00784FB6"/>
    <w:rsid w:val="00787BAC"/>
    <w:rsid w:val="00797F6F"/>
    <w:rsid w:val="007A1D44"/>
    <w:rsid w:val="007A4F20"/>
    <w:rsid w:val="007B1F58"/>
    <w:rsid w:val="007B79A3"/>
    <w:rsid w:val="007D101E"/>
    <w:rsid w:val="007E75DB"/>
    <w:rsid w:val="007F13DC"/>
    <w:rsid w:val="007F47CA"/>
    <w:rsid w:val="00806278"/>
    <w:rsid w:val="0080794E"/>
    <w:rsid w:val="0082154A"/>
    <w:rsid w:val="0082260E"/>
    <w:rsid w:val="00826807"/>
    <w:rsid w:val="008467C0"/>
    <w:rsid w:val="00846F99"/>
    <w:rsid w:val="00852EAE"/>
    <w:rsid w:val="00862470"/>
    <w:rsid w:val="008B515C"/>
    <w:rsid w:val="008B5CA3"/>
    <w:rsid w:val="008C7BC1"/>
    <w:rsid w:val="008D1133"/>
    <w:rsid w:val="00915D21"/>
    <w:rsid w:val="00933279"/>
    <w:rsid w:val="00935351"/>
    <w:rsid w:val="0095337E"/>
    <w:rsid w:val="0096059B"/>
    <w:rsid w:val="00981483"/>
    <w:rsid w:val="00982780"/>
    <w:rsid w:val="00994853"/>
    <w:rsid w:val="009A3A77"/>
    <w:rsid w:val="009B0646"/>
    <w:rsid w:val="009D7530"/>
    <w:rsid w:val="00A03D7E"/>
    <w:rsid w:val="00A14E97"/>
    <w:rsid w:val="00A17894"/>
    <w:rsid w:val="00A2179B"/>
    <w:rsid w:val="00A633C5"/>
    <w:rsid w:val="00A93287"/>
    <w:rsid w:val="00AA10CD"/>
    <w:rsid w:val="00AA3748"/>
    <w:rsid w:val="00AD3151"/>
    <w:rsid w:val="00AD5300"/>
    <w:rsid w:val="00AD6CD0"/>
    <w:rsid w:val="00AF65B3"/>
    <w:rsid w:val="00AF7481"/>
    <w:rsid w:val="00B02522"/>
    <w:rsid w:val="00B17DDC"/>
    <w:rsid w:val="00B318E1"/>
    <w:rsid w:val="00B3398E"/>
    <w:rsid w:val="00B3665F"/>
    <w:rsid w:val="00B40CF9"/>
    <w:rsid w:val="00B537EF"/>
    <w:rsid w:val="00B6123B"/>
    <w:rsid w:val="00B74994"/>
    <w:rsid w:val="00BD2BA2"/>
    <w:rsid w:val="00BD3827"/>
    <w:rsid w:val="00BF0BA4"/>
    <w:rsid w:val="00C33B98"/>
    <w:rsid w:val="00C3769E"/>
    <w:rsid w:val="00C43F5B"/>
    <w:rsid w:val="00C964ED"/>
    <w:rsid w:val="00CA17D6"/>
    <w:rsid w:val="00CB1208"/>
    <w:rsid w:val="00CC01CA"/>
    <w:rsid w:val="00CD27E2"/>
    <w:rsid w:val="00CD2EE8"/>
    <w:rsid w:val="00D01698"/>
    <w:rsid w:val="00D048EE"/>
    <w:rsid w:val="00D102EE"/>
    <w:rsid w:val="00D17926"/>
    <w:rsid w:val="00D31331"/>
    <w:rsid w:val="00D55845"/>
    <w:rsid w:val="00D60B36"/>
    <w:rsid w:val="00D71B44"/>
    <w:rsid w:val="00D71C14"/>
    <w:rsid w:val="00D86D0D"/>
    <w:rsid w:val="00DA00CC"/>
    <w:rsid w:val="00DB4B55"/>
    <w:rsid w:val="00DD2E60"/>
    <w:rsid w:val="00DE2317"/>
    <w:rsid w:val="00DE3E8F"/>
    <w:rsid w:val="00DF1C0E"/>
    <w:rsid w:val="00DF2B5B"/>
    <w:rsid w:val="00E00740"/>
    <w:rsid w:val="00E470D3"/>
    <w:rsid w:val="00E713E2"/>
    <w:rsid w:val="00E851FB"/>
    <w:rsid w:val="00EA0CFE"/>
    <w:rsid w:val="00EA382A"/>
    <w:rsid w:val="00ED042E"/>
    <w:rsid w:val="00ED3B65"/>
    <w:rsid w:val="00F20058"/>
    <w:rsid w:val="00F42995"/>
    <w:rsid w:val="00F45520"/>
    <w:rsid w:val="00F52EAD"/>
    <w:rsid w:val="00F67962"/>
    <w:rsid w:val="00FB4A01"/>
    <w:rsid w:val="00FF32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F71"/>
  <w15:docId w15:val="{302C56C0-A709-41CD-BA64-E1D388CE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15C"/>
    <w:pPr>
      <w:widowControl w:val="0"/>
      <w:jc w:val="both"/>
    </w:pPr>
    <w:rPr>
      <w:rFonts w:ascii="Arial" w:eastAsia="宋体" w:hAnsi="Arial" w:cs="Times New Roman"/>
      <w:szCs w:val="21"/>
    </w:rPr>
  </w:style>
  <w:style w:type="paragraph" w:styleId="1">
    <w:name w:val="heading 1"/>
    <w:basedOn w:val="a"/>
    <w:next w:val="a"/>
    <w:link w:val="11"/>
    <w:autoRedefine/>
    <w:qFormat/>
    <w:rsid w:val="008B515C"/>
    <w:pPr>
      <w:numPr>
        <w:numId w:val="1"/>
      </w:numPr>
      <w:spacing w:beforeLines="50" w:afterLines="50"/>
      <w:outlineLvl w:val="0"/>
    </w:pPr>
    <w:rPr>
      <w:rFonts w:cs="Arial"/>
      <w:b/>
      <w:sz w:val="30"/>
    </w:rPr>
  </w:style>
  <w:style w:type="paragraph" w:styleId="20">
    <w:name w:val="heading 2"/>
    <w:basedOn w:val="1"/>
    <w:next w:val="a"/>
    <w:link w:val="22"/>
    <w:autoRedefine/>
    <w:unhideWhenUsed/>
    <w:qFormat/>
    <w:rsid w:val="008B515C"/>
    <w:pPr>
      <w:numPr>
        <w:ilvl w:val="1"/>
      </w:numPr>
      <w:tabs>
        <w:tab w:val="num" w:pos="720"/>
      </w:tabs>
      <w:outlineLvl w:val="1"/>
    </w:pPr>
    <w:rPr>
      <w:sz w:val="24"/>
    </w:rPr>
  </w:style>
  <w:style w:type="paragraph" w:styleId="3">
    <w:name w:val="heading 3"/>
    <w:basedOn w:val="20"/>
    <w:next w:val="a"/>
    <w:link w:val="31"/>
    <w:autoRedefine/>
    <w:unhideWhenUsed/>
    <w:qFormat/>
    <w:rsid w:val="008B515C"/>
    <w:pPr>
      <w:numPr>
        <w:ilvl w:val="2"/>
      </w:numPr>
      <w:tabs>
        <w:tab w:val="clear" w:pos="709"/>
        <w:tab w:val="num" w:pos="720"/>
      </w:tabs>
      <w:outlineLvl w:val="2"/>
    </w:pPr>
    <w:rPr>
      <w:b w:val="0"/>
      <w:sz w:val="21"/>
    </w:rPr>
  </w:style>
  <w:style w:type="paragraph" w:styleId="4">
    <w:name w:val="heading 4"/>
    <w:basedOn w:val="3"/>
    <w:next w:val="a"/>
    <w:link w:val="40"/>
    <w:autoRedefine/>
    <w:unhideWhenUsed/>
    <w:qFormat/>
    <w:rsid w:val="00047B07"/>
    <w:pPr>
      <w:numPr>
        <w:ilvl w:val="3"/>
      </w:numPr>
      <w:tabs>
        <w:tab w:val="clear" w:pos="851"/>
        <w:tab w:val="num" w:pos="900"/>
      </w:tabs>
      <w:spacing w:before="156" w:after="156"/>
      <w:ind w:left="0" w:firstLine="0"/>
      <w:outlineLvl w:val="3"/>
    </w:pPr>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rsid w:val="008B515C"/>
    <w:rPr>
      <w:rFonts w:ascii="Arial" w:eastAsia="宋体" w:hAnsi="Arial" w:cs="Arial"/>
      <w:b/>
      <w:sz w:val="30"/>
      <w:szCs w:val="21"/>
    </w:rPr>
  </w:style>
  <w:style w:type="character" w:customStyle="1" w:styleId="22">
    <w:name w:val="标题 2 字符"/>
    <w:basedOn w:val="a0"/>
    <w:link w:val="20"/>
    <w:rsid w:val="008B515C"/>
    <w:rPr>
      <w:rFonts w:ascii="Arial" w:eastAsia="宋体" w:hAnsi="Arial" w:cs="Arial"/>
      <w:b/>
      <w:sz w:val="24"/>
      <w:szCs w:val="21"/>
    </w:rPr>
  </w:style>
  <w:style w:type="character" w:customStyle="1" w:styleId="31">
    <w:name w:val="标题 3 字符"/>
    <w:basedOn w:val="a0"/>
    <w:link w:val="3"/>
    <w:rsid w:val="008B515C"/>
    <w:rPr>
      <w:rFonts w:ascii="Arial" w:eastAsia="宋体" w:hAnsi="Arial" w:cs="Arial"/>
      <w:szCs w:val="21"/>
    </w:rPr>
  </w:style>
  <w:style w:type="character" w:customStyle="1" w:styleId="40">
    <w:name w:val="标题 4 字符"/>
    <w:basedOn w:val="a0"/>
    <w:link w:val="4"/>
    <w:rsid w:val="00047B07"/>
    <w:rPr>
      <w:rFonts w:ascii="Arial" w:eastAsia="宋体" w:hAnsi="Arial" w:cs="Arial"/>
      <w:color w:val="000000"/>
      <w:szCs w:val="21"/>
    </w:rPr>
  </w:style>
  <w:style w:type="character" w:styleId="a3">
    <w:name w:val="Hyperlink"/>
    <w:basedOn w:val="a0"/>
    <w:uiPriority w:val="99"/>
    <w:unhideWhenUsed/>
    <w:rsid w:val="008B515C"/>
    <w:rPr>
      <w:color w:val="0000FF"/>
      <w:u w:val="single"/>
    </w:rPr>
  </w:style>
  <w:style w:type="character" w:styleId="a4">
    <w:name w:val="FollowedHyperlink"/>
    <w:basedOn w:val="a0"/>
    <w:uiPriority w:val="99"/>
    <w:semiHidden/>
    <w:unhideWhenUsed/>
    <w:rsid w:val="008B515C"/>
    <w:rPr>
      <w:color w:val="800080" w:themeColor="followedHyperlink"/>
      <w:u w:val="single"/>
    </w:rPr>
  </w:style>
  <w:style w:type="paragraph" w:styleId="a5">
    <w:name w:val="Normal (Web)"/>
    <w:basedOn w:val="a"/>
    <w:unhideWhenUsed/>
    <w:rsid w:val="008B515C"/>
    <w:pPr>
      <w:widowControl/>
      <w:spacing w:before="100" w:beforeAutospacing="1" w:after="100" w:afterAutospacing="1"/>
      <w:jc w:val="left"/>
    </w:pPr>
    <w:rPr>
      <w:rFonts w:ascii="宋体" w:hAnsi="宋体" w:cs="宋体"/>
      <w:kern w:val="0"/>
      <w:sz w:val="24"/>
      <w:szCs w:val="24"/>
    </w:rPr>
  </w:style>
  <w:style w:type="paragraph" w:styleId="12">
    <w:name w:val="toc 1"/>
    <w:basedOn w:val="a"/>
    <w:next w:val="a"/>
    <w:autoRedefine/>
    <w:uiPriority w:val="39"/>
    <w:unhideWhenUsed/>
    <w:rsid w:val="00AD3151"/>
    <w:pPr>
      <w:tabs>
        <w:tab w:val="left" w:pos="420"/>
        <w:tab w:val="right" w:leader="dot" w:pos="8296"/>
      </w:tabs>
    </w:pPr>
  </w:style>
  <w:style w:type="paragraph" w:styleId="23">
    <w:name w:val="toc 2"/>
    <w:basedOn w:val="a"/>
    <w:next w:val="a"/>
    <w:autoRedefine/>
    <w:uiPriority w:val="39"/>
    <w:unhideWhenUsed/>
    <w:rsid w:val="00AD3151"/>
    <w:pPr>
      <w:tabs>
        <w:tab w:val="left" w:pos="1260"/>
        <w:tab w:val="right" w:leader="dot" w:pos="8296"/>
      </w:tabs>
      <w:ind w:leftChars="200" w:left="420"/>
    </w:pPr>
  </w:style>
  <w:style w:type="paragraph" w:styleId="32">
    <w:name w:val="toc 3"/>
    <w:basedOn w:val="a"/>
    <w:next w:val="a"/>
    <w:autoRedefine/>
    <w:uiPriority w:val="39"/>
    <w:unhideWhenUsed/>
    <w:rsid w:val="008B515C"/>
    <w:pPr>
      <w:ind w:leftChars="400" w:left="840"/>
    </w:pPr>
  </w:style>
  <w:style w:type="paragraph" w:styleId="41">
    <w:name w:val="toc 4"/>
    <w:basedOn w:val="a"/>
    <w:next w:val="a"/>
    <w:autoRedefine/>
    <w:uiPriority w:val="39"/>
    <w:unhideWhenUsed/>
    <w:rsid w:val="008B515C"/>
    <w:pPr>
      <w:ind w:leftChars="600" w:left="1260"/>
    </w:pPr>
  </w:style>
  <w:style w:type="paragraph" w:styleId="a6">
    <w:name w:val="header"/>
    <w:basedOn w:val="a"/>
    <w:link w:val="a7"/>
    <w:unhideWhenUsed/>
    <w:rsid w:val="008B515C"/>
    <w:pPr>
      <w:tabs>
        <w:tab w:val="center" w:pos="4153"/>
        <w:tab w:val="right" w:pos="8306"/>
      </w:tabs>
      <w:snapToGrid w:val="0"/>
      <w:jc w:val="center"/>
    </w:pPr>
    <w:rPr>
      <w:sz w:val="18"/>
      <w:szCs w:val="18"/>
    </w:rPr>
  </w:style>
  <w:style w:type="character" w:customStyle="1" w:styleId="a7">
    <w:name w:val="页眉 字符"/>
    <w:basedOn w:val="a0"/>
    <w:link w:val="a6"/>
    <w:rsid w:val="008B515C"/>
    <w:rPr>
      <w:rFonts w:ascii="Arial" w:eastAsia="宋体" w:hAnsi="Arial" w:cs="Times New Roman"/>
      <w:sz w:val="18"/>
      <w:szCs w:val="18"/>
    </w:rPr>
  </w:style>
  <w:style w:type="paragraph" w:styleId="a8">
    <w:name w:val="footer"/>
    <w:basedOn w:val="a"/>
    <w:link w:val="a9"/>
    <w:unhideWhenUsed/>
    <w:rsid w:val="008B515C"/>
    <w:pPr>
      <w:pBdr>
        <w:top w:val="single" w:sz="4" w:space="1" w:color="auto"/>
      </w:pBdr>
      <w:tabs>
        <w:tab w:val="center" w:pos="4153"/>
        <w:tab w:val="right" w:pos="8306"/>
      </w:tabs>
      <w:snapToGrid w:val="0"/>
      <w:jc w:val="left"/>
    </w:pPr>
    <w:rPr>
      <w:sz w:val="18"/>
      <w:szCs w:val="18"/>
    </w:rPr>
  </w:style>
  <w:style w:type="character" w:customStyle="1" w:styleId="a9">
    <w:name w:val="页脚 字符"/>
    <w:basedOn w:val="a0"/>
    <w:link w:val="a8"/>
    <w:rsid w:val="008B515C"/>
    <w:rPr>
      <w:rFonts w:ascii="Arial" w:eastAsia="宋体" w:hAnsi="Arial" w:cs="Times New Roman"/>
      <w:sz w:val="18"/>
      <w:szCs w:val="18"/>
    </w:rPr>
  </w:style>
  <w:style w:type="paragraph" w:styleId="aa">
    <w:name w:val="caption"/>
    <w:basedOn w:val="a"/>
    <w:next w:val="a"/>
    <w:autoRedefine/>
    <w:semiHidden/>
    <w:unhideWhenUsed/>
    <w:qFormat/>
    <w:rsid w:val="008B515C"/>
    <w:pPr>
      <w:spacing w:before="152" w:after="160"/>
    </w:pPr>
    <w:rPr>
      <w:rFonts w:cs="Arial"/>
      <w:b/>
      <w:sz w:val="18"/>
      <w:szCs w:val="18"/>
    </w:rPr>
  </w:style>
  <w:style w:type="paragraph" w:styleId="ab">
    <w:name w:val="table of figures"/>
    <w:basedOn w:val="a"/>
    <w:next w:val="a"/>
    <w:semiHidden/>
    <w:unhideWhenUsed/>
    <w:rsid w:val="008B515C"/>
    <w:pPr>
      <w:ind w:left="420" w:hanging="420"/>
      <w:jc w:val="left"/>
    </w:pPr>
    <w:rPr>
      <w:rFonts w:ascii="Times New Roman" w:hAnsi="Times New Roman"/>
      <w:smallCaps/>
      <w:sz w:val="20"/>
      <w:szCs w:val="20"/>
    </w:rPr>
  </w:style>
  <w:style w:type="paragraph" w:styleId="ac">
    <w:name w:val="Body Text"/>
    <w:basedOn w:val="a"/>
    <w:link w:val="ad"/>
    <w:semiHidden/>
    <w:unhideWhenUsed/>
    <w:rsid w:val="008B515C"/>
    <w:pPr>
      <w:spacing w:after="120"/>
    </w:pPr>
  </w:style>
  <w:style w:type="character" w:customStyle="1" w:styleId="ad">
    <w:name w:val="正文文本 字符"/>
    <w:basedOn w:val="a0"/>
    <w:link w:val="ac"/>
    <w:semiHidden/>
    <w:rsid w:val="008B515C"/>
    <w:rPr>
      <w:rFonts w:ascii="Arial" w:eastAsia="宋体" w:hAnsi="Arial" w:cs="Times New Roman"/>
      <w:szCs w:val="21"/>
    </w:rPr>
  </w:style>
  <w:style w:type="paragraph" w:styleId="ae">
    <w:name w:val="Body Text Indent"/>
    <w:basedOn w:val="a"/>
    <w:next w:val="a"/>
    <w:link w:val="af"/>
    <w:autoRedefine/>
    <w:semiHidden/>
    <w:unhideWhenUsed/>
    <w:rsid w:val="008B515C"/>
    <w:pPr>
      <w:ind w:firstLineChars="200" w:firstLine="200"/>
    </w:pPr>
    <w:rPr>
      <w:rFonts w:cs="Arial"/>
    </w:rPr>
  </w:style>
  <w:style w:type="character" w:customStyle="1" w:styleId="af">
    <w:name w:val="正文文本缩进 字符"/>
    <w:basedOn w:val="a0"/>
    <w:link w:val="ae"/>
    <w:semiHidden/>
    <w:rsid w:val="008B515C"/>
    <w:rPr>
      <w:rFonts w:ascii="Arial" w:eastAsia="宋体" w:hAnsi="Arial" w:cs="Arial"/>
      <w:szCs w:val="21"/>
    </w:rPr>
  </w:style>
  <w:style w:type="paragraph" w:styleId="af0">
    <w:name w:val="Date"/>
    <w:basedOn w:val="a"/>
    <w:next w:val="a"/>
    <w:link w:val="af1"/>
    <w:semiHidden/>
    <w:unhideWhenUsed/>
    <w:rsid w:val="008B515C"/>
    <w:pPr>
      <w:ind w:leftChars="2500" w:left="100"/>
    </w:pPr>
  </w:style>
  <w:style w:type="character" w:customStyle="1" w:styleId="af1">
    <w:name w:val="日期 字符"/>
    <w:basedOn w:val="a0"/>
    <w:link w:val="af0"/>
    <w:semiHidden/>
    <w:rsid w:val="008B515C"/>
    <w:rPr>
      <w:rFonts w:ascii="Arial" w:eastAsia="宋体" w:hAnsi="Arial" w:cs="Times New Roman"/>
      <w:szCs w:val="21"/>
    </w:rPr>
  </w:style>
  <w:style w:type="paragraph" w:styleId="af2">
    <w:name w:val="Document Map"/>
    <w:basedOn w:val="a"/>
    <w:link w:val="af3"/>
    <w:semiHidden/>
    <w:unhideWhenUsed/>
    <w:rsid w:val="008B515C"/>
    <w:pPr>
      <w:shd w:val="clear" w:color="auto" w:fill="000080"/>
    </w:pPr>
  </w:style>
  <w:style w:type="character" w:customStyle="1" w:styleId="af3">
    <w:name w:val="文档结构图 字符"/>
    <w:basedOn w:val="a0"/>
    <w:link w:val="af2"/>
    <w:semiHidden/>
    <w:rsid w:val="008B515C"/>
    <w:rPr>
      <w:rFonts w:ascii="Arial" w:eastAsia="宋体" w:hAnsi="Arial" w:cs="Times New Roman"/>
      <w:szCs w:val="21"/>
      <w:shd w:val="clear" w:color="auto" w:fill="000080"/>
    </w:rPr>
  </w:style>
  <w:style w:type="paragraph" w:customStyle="1" w:styleId="10">
    <w:name w:val="样式1"/>
    <w:basedOn w:val="a"/>
    <w:autoRedefine/>
    <w:rsid w:val="008B515C"/>
    <w:pPr>
      <w:numPr>
        <w:numId w:val="2"/>
      </w:numPr>
      <w:ind w:left="567" w:firstLine="0"/>
    </w:pPr>
  </w:style>
  <w:style w:type="paragraph" w:customStyle="1" w:styleId="21">
    <w:name w:val="样式2"/>
    <w:basedOn w:val="a"/>
    <w:autoRedefine/>
    <w:rsid w:val="008B515C"/>
    <w:pPr>
      <w:numPr>
        <w:ilvl w:val="1"/>
        <w:numId w:val="3"/>
      </w:numPr>
      <w:ind w:left="851" w:firstLine="0"/>
    </w:pPr>
  </w:style>
  <w:style w:type="paragraph" w:customStyle="1" w:styleId="30">
    <w:name w:val="样式3"/>
    <w:basedOn w:val="a"/>
    <w:autoRedefine/>
    <w:rsid w:val="008B515C"/>
    <w:pPr>
      <w:numPr>
        <w:ilvl w:val="2"/>
        <w:numId w:val="3"/>
      </w:numPr>
      <w:ind w:left="1134" w:firstLine="0"/>
    </w:pPr>
  </w:style>
  <w:style w:type="paragraph" w:customStyle="1" w:styleId="af4">
    <w:name w:val="备注"/>
    <w:basedOn w:val="a"/>
    <w:next w:val="a"/>
    <w:autoRedefine/>
    <w:rsid w:val="008B515C"/>
    <w:pPr>
      <w:ind w:leftChars="200" w:left="200"/>
    </w:pPr>
    <w:rPr>
      <w:sz w:val="15"/>
      <w:szCs w:val="15"/>
    </w:rPr>
  </w:style>
  <w:style w:type="paragraph" w:customStyle="1" w:styleId="Char">
    <w:name w:val="Char"/>
    <w:basedOn w:val="a"/>
    <w:autoRedefine/>
    <w:rsid w:val="008B515C"/>
    <w:pPr>
      <w:widowControl/>
      <w:spacing w:after="160" w:line="360" w:lineRule="auto"/>
      <w:jc w:val="left"/>
    </w:pPr>
    <w:rPr>
      <w:rFonts w:ascii="Verdana" w:hAnsi="Verdana"/>
      <w:kern w:val="0"/>
      <w:sz w:val="24"/>
      <w:szCs w:val="20"/>
      <w:lang w:eastAsia="en-US"/>
    </w:rPr>
  </w:style>
  <w:style w:type="character" w:customStyle="1" w:styleId="style21">
    <w:name w:val="style21"/>
    <w:basedOn w:val="a0"/>
    <w:rsid w:val="008B515C"/>
    <w:rPr>
      <w:color w:val="0000FF"/>
    </w:rPr>
  </w:style>
  <w:style w:type="character" w:customStyle="1" w:styleId="c002">
    <w:name w:val="c002"/>
    <w:basedOn w:val="a0"/>
    <w:rsid w:val="008B515C"/>
    <w:rPr>
      <w:color w:val="CC0000"/>
    </w:rPr>
  </w:style>
  <w:style w:type="character" w:customStyle="1" w:styleId="searchbar1">
    <w:name w:val="searchbar1"/>
    <w:basedOn w:val="a0"/>
    <w:rsid w:val="008B515C"/>
  </w:style>
  <w:style w:type="character" w:customStyle="1" w:styleId="f001">
    <w:name w:val="f001"/>
    <w:basedOn w:val="a0"/>
    <w:rsid w:val="008B515C"/>
    <w:rPr>
      <w:color w:val="FF0000"/>
    </w:rPr>
  </w:style>
  <w:style w:type="character" w:customStyle="1" w:styleId="style51">
    <w:name w:val="style51"/>
    <w:basedOn w:val="a0"/>
    <w:rsid w:val="008B515C"/>
    <w:rPr>
      <w:color w:val="0000FF"/>
    </w:rPr>
  </w:style>
  <w:style w:type="table" w:styleId="af5">
    <w:name w:val="Table Grid"/>
    <w:basedOn w:val="a1"/>
    <w:uiPriority w:val="39"/>
    <w:rsid w:val="008B515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semiHidden/>
    <w:unhideWhenUsed/>
    <w:rsid w:val="008B515C"/>
  </w:style>
  <w:style w:type="character" w:styleId="af7">
    <w:name w:val="Strong"/>
    <w:basedOn w:val="a0"/>
    <w:qFormat/>
    <w:rsid w:val="008B515C"/>
    <w:rPr>
      <w:b/>
      <w:bCs/>
    </w:rPr>
  </w:style>
  <w:style w:type="paragraph" w:styleId="af8">
    <w:name w:val="Balloon Text"/>
    <w:basedOn w:val="a"/>
    <w:link w:val="af9"/>
    <w:uiPriority w:val="99"/>
    <w:semiHidden/>
    <w:unhideWhenUsed/>
    <w:rsid w:val="008B515C"/>
    <w:rPr>
      <w:sz w:val="18"/>
      <w:szCs w:val="18"/>
    </w:rPr>
  </w:style>
  <w:style w:type="character" w:customStyle="1" w:styleId="af9">
    <w:name w:val="批注框文本 字符"/>
    <w:basedOn w:val="a0"/>
    <w:link w:val="af8"/>
    <w:uiPriority w:val="99"/>
    <w:semiHidden/>
    <w:rsid w:val="008B515C"/>
    <w:rPr>
      <w:rFonts w:ascii="Arial" w:eastAsia="宋体" w:hAnsi="Arial" w:cs="Times New Roman"/>
      <w:sz w:val="18"/>
      <w:szCs w:val="18"/>
    </w:rPr>
  </w:style>
  <w:style w:type="paragraph" w:styleId="afa">
    <w:name w:val="List Paragraph"/>
    <w:basedOn w:val="a"/>
    <w:link w:val="afb"/>
    <w:uiPriority w:val="34"/>
    <w:qFormat/>
    <w:rsid w:val="00DE2317"/>
    <w:pPr>
      <w:ind w:firstLineChars="200" w:firstLine="420"/>
    </w:pPr>
  </w:style>
  <w:style w:type="paragraph" w:customStyle="1" w:styleId="afc">
    <w:name w:val="表格"/>
    <w:link w:val="afd"/>
    <w:qFormat/>
    <w:rsid w:val="00087D37"/>
    <w:pPr>
      <w:jc w:val="center"/>
    </w:pPr>
    <w:rPr>
      <w:rFonts w:ascii="宋体" w:eastAsia="宋体" w:hAnsi="宋体" w:cs="宋体"/>
      <w:color w:val="333333"/>
      <w:spacing w:val="20"/>
      <w:kern w:val="0"/>
      <w:sz w:val="18"/>
      <w:szCs w:val="21"/>
    </w:rPr>
  </w:style>
  <w:style w:type="paragraph" w:customStyle="1" w:styleId="afe">
    <w:name w:val="无"/>
    <w:link w:val="aff"/>
    <w:qFormat/>
    <w:rsid w:val="00087D37"/>
    <w:pPr>
      <w:ind w:firstLine="642"/>
    </w:pPr>
    <w:rPr>
      <w:rFonts w:ascii="Arial Black" w:eastAsia="楷体_GB2312" w:hAnsi="Arial Black" w:cs="宋体"/>
      <w:b/>
      <w:color w:val="333333"/>
      <w:spacing w:val="20"/>
      <w:kern w:val="0"/>
      <w:sz w:val="28"/>
      <w:szCs w:val="21"/>
    </w:rPr>
  </w:style>
  <w:style w:type="character" w:customStyle="1" w:styleId="afd">
    <w:name w:val="表格 字符"/>
    <w:basedOn w:val="a0"/>
    <w:link w:val="afc"/>
    <w:rsid w:val="00087D37"/>
    <w:rPr>
      <w:rFonts w:ascii="宋体" w:eastAsia="宋体" w:hAnsi="宋体" w:cs="宋体"/>
      <w:color w:val="333333"/>
      <w:spacing w:val="20"/>
      <w:kern w:val="0"/>
      <w:sz w:val="18"/>
      <w:szCs w:val="21"/>
    </w:rPr>
  </w:style>
  <w:style w:type="paragraph" w:customStyle="1" w:styleId="aff0">
    <w:name w:val="其他"/>
    <w:link w:val="aff1"/>
    <w:qFormat/>
    <w:rsid w:val="00087D37"/>
    <w:pPr>
      <w:spacing w:beforeLines="1400" w:before="4368"/>
      <w:jc w:val="center"/>
    </w:pPr>
    <w:rPr>
      <w:rFonts w:ascii="宋体" w:eastAsia="宋体" w:hAnsi="宋体" w:cs="宋体"/>
      <w:b/>
      <w:color w:val="333333"/>
      <w:spacing w:val="20"/>
      <w:kern w:val="0"/>
      <w:sz w:val="52"/>
      <w:szCs w:val="21"/>
    </w:rPr>
  </w:style>
  <w:style w:type="character" w:customStyle="1" w:styleId="aff">
    <w:name w:val="无 字符"/>
    <w:basedOn w:val="a0"/>
    <w:link w:val="afe"/>
    <w:rsid w:val="00087D37"/>
    <w:rPr>
      <w:rFonts w:ascii="Arial Black" w:eastAsia="楷体_GB2312" w:hAnsi="Arial Black" w:cs="宋体"/>
      <w:b/>
      <w:color w:val="333333"/>
      <w:spacing w:val="20"/>
      <w:kern w:val="0"/>
      <w:sz w:val="28"/>
      <w:szCs w:val="21"/>
    </w:rPr>
  </w:style>
  <w:style w:type="paragraph" w:customStyle="1" w:styleId="13">
    <w:name w:val="小标题1级"/>
    <w:link w:val="14"/>
    <w:qFormat/>
    <w:rsid w:val="00087D37"/>
    <w:pPr>
      <w:tabs>
        <w:tab w:val="num" w:pos="420"/>
      </w:tabs>
      <w:spacing w:beforeLines="50" w:before="50" w:afterLines="50" w:after="50"/>
      <w:ind w:left="420" w:hanging="420"/>
    </w:pPr>
    <w:rPr>
      <w:rFonts w:ascii="Arial" w:eastAsia="宋体" w:hAnsi="Arial" w:cs="Times New Roman"/>
      <w:b/>
      <w:szCs w:val="21"/>
    </w:rPr>
  </w:style>
  <w:style w:type="character" w:customStyle="1" w:styleId="aff1">
    <w:name w:val="其他 字符"/>
    <w:basedOn w:val="a0"/>
    <w:link w:val="aff0"/>
    <w:rsid w:val="00087D37"/>
    <w:rPr>
      <w:rFonts w:ascii="宋体" w:eastAsia="宋体" w:hAnsi="宋体" w:cs="宋体"/>
      <w:b/>
      <w:color w:val="333333"/>
      <w:spacing w:val="20"/>
      <w:kern w:val="0"/>
      <w:sz w:val="52"/>
      <w:szCs w:val="21"/>
    </w:rPr>
  </w:style>
  <w:style w:type="paragraph" w:customStyle="1" w:styleId="2">
    <w:name w:val="小标题2级"/>
    <w:basedOn w:val="afa"/>
    <w:link w:val="24"/>
    <w:qFormat/>
    <w:rsid w:val="00AD3151"/>
    <w:pPr>
      <w:widowControl/>
      <w:numPr>
        <w:numId w:val="29"/>
      </w:numPr>
      <w:spacing w:beforeLines="50" w:before="156" w:afterLines="50" w:after="156"/>
      <w:ind w:left="397" w:firstLineChars="0" w:firstLine="0"/>
      <w:jc w:val="left"/>
    </w:pPr>
    <w:rPr>
      <w:b/>
    </w:rPr>
  </w:style>
  <w:style w:type="character" w:customStyle="1" w:styleId="afb">
    <w:name w:val="列出段落 字符"/>
    <w:basedOn w:val="a0"/>
    <w:link w:val="afa"/>
    <w:uiPriority w:val="34"/>
    <w:rsid w:val="00087D37"/>
    <w:rPr>
      <w:rFonts w:ascii="Arial" w:eastAsia="宋体" w:hAnsi="Arial" w:cs="Times New Roman"/>
      <w:szCs w:val="21"/>
    </w:rPr>
  </w:style>
  <w:style w:type="character" w:customStyle="1" w:styleId="14">
    <w:name w:val="小标题1级 字符"/>
    <w:basedOn w:val="afb"/>
    <w:link w:val="13"/>
    <w:rsid w:val="00087D37"/>
    <w:rPr>
      <w:rFonts w:ascii="Arial" w:eastAsia="宋体" w:hAnsi="Arial" w:cs="Times New Roman"/>
      <w:b/>
      <w:szCs w:val="21"/>
    </w:rPr>
  </w:style>
  <w:style w:type="paragraph" w:customStyle="1" w:styleId="33">
    <w:name w:val="小标题3级"/>
    <w:link w:val="34"/>
    <w:qFormat/>
    <w:rsid w:val="00087D37"/>
    <w:pPr>
      <w:keepNext/>
      <w:spacing w:beforeLines="50" w:before="50" w:afterLines="50" w:after="50"/>
      <w:ind w:left="1259" w:hanging="420"/>
    </w:pPr>
    <w:rPr>
      <w:rFonts w:ascii="宋体" w:eastAsia="宋体" w:hAnsi="宋体" w:cs="宋体"/>
      <w:color w:val="333333"/>
      <w:spacing w:val="20"/>
      <w:kern w:val="0"/>
      <w:szCs w:val="21"/>
    </w:rPr>
  </w:style>
  <w:style w:type="character" w:customStyle="1" w:styleId="24">
    <w:name w:val="小标题2级 字符"/>
    <w:basedOn w:val="afb"/>
    <w:link w:val="2"/>
    <w:rsid w:val="00AD3151"/>
    <w:rPr>
      <w:rFonts w:ascii="Arial" w:eastAsia="宋体" w:hAnsi="Arial" w:cs="Times New Roman"/>
      <w:b/>
      <w:szCs w:val="21"/>
    </w:rPr>
  </w:style>
  <w:style w:type="paragraph" w:styleId="TOC">
    <w:name w:val="TOC Heading"/>
    <w:basedOn w:val="1"/>
    <w:next w:val="a"/>
    <w:uiPriority w:val="39"/>
    <w:unhideWhenUsed/>
    <w:qFormat/>
    <w:rsid w:val="00087D37"/>
    <w:pPr>
      <w:keepNext/>
      <w:keepLines/>
      <w:widowControl/>
      <w:numPr>
        <w:numId w:val="0"/>
      </w:numPr>
      <w:spacing w:beforeLines="0" w:before="240" w:afterLines="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customStyle="1" w:styleId="34">
    <w:name w:val="小标题3级 字符"/>
    <w:basedOn w:val="afb"/>
    <w:link w:val="33"/>
    <w:rsid w:val="00087D37"/>
    <w:rPr>
      <w:rFonts w:ascii="宋体" w:eastAsia="宋体" w:hAnsi="宋体" w:cs="宋体"/>
      <w:color w:val="333333"/>
      <w:spacing w:val="2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50978">
      <w:bodyDiv w:val="1"/>
      <w:marLeft w:val="0"/>
      <w:marRight w:val="0"/>
      <w:marTop w:val="0"/>
      <w:marBottom w:val="0"/>
      <w:divBdr>
        <w:top w:val="none" w:sz="0" w:space="0" w:color="auto"/>
        <w:left w:val="none" w:sz="0" w:space="0" w:color="auto"/>
        <w:bottom w:val="none" w:sz="0" w:space="0" w:color="auto"/>
        <w:right w:val="none" w:sz="0" w:space="0" w:color="auto"/>
      </w:divBdr>
    </w:div>
    <w:div w:id="308680889">
      <w:bodyDiv w:val="1"/>
      <w:marLeft w:val="0"/>
      <w:marRight w:val="0"/>
      <w:marTop w:val="0"/>
      <w:marBottom w:val="0"/>
      <w:divBdr>
        <w:top w:val="none" w:sz="0" w:space="0" w:color="auto"/>
        <w:left w:val="none" w:sz="0" w:space="0" w:color="auto"/>
        <w:bottom w:val="none" w:sz="0" w:space="0" w:color="auto"/>
        <w:right w:val="none" w:sz="0" w:space="0" w:color="auto"/>
      </w:divBdr>
    </w:div>
    <w:div w:id="912474007">
      <w:bodyDiv w:val="1"/>
      <w:marLeft w:val="0"/>
      <w:marRight w:val="0"/>
      <w:marTop w:val="0"/>
      <w:marBottom w:val="0"/>
      <w:divBdr>
        <w:top w:val="none" w:sz="0" w:space="0" w:color="auto"/>
        <w:left w:val="none" w:sz="0" w:space="0" w:color="auto"/>
        <w:bottom w:val="none" w:sz="0" w:space="0" w:color="auto"/>
        <w:right w:val="none" w:sz="0" w:space="0" w:color="auto"/>
      </w:divBdr>
    </w:div>
    <w:div w:id="940912169">
      <w:bodyDiv w:val="1"/>
      <w:marLeft w:val="0"/>
      <w:marRight w:val="0"/>
      <w:marTop w:val="0"/>
      <w:marBottom w:val="0"/>
      <w:divBdr>
        <w:top w:val="none" w:sz="0" w:space="0" w:color="auto"/>
        <w:left w:val="none" w:sz="0" w:space="0" w:color="auto"/>
        <w:bottom w:val="none" w:sz="0" w:space="0" w:color="auto"/>
        <w:right w:val="none" w:sz="0" w:space="0" w:color="auto"/>
      </w:divBdr>
    </w:div>
    <w:div w:id="1432043403">
      <w:bodyDiv w:val="1"/>
      <w:marLeft w:val="0"/>
      <w:marRight w:val="0"/>
      <w:marTop w:val="0"/>
      <w:marBottom w:val="0"/>
      <w:divBdr>
        <w:top w:val="none" w:sz="0" w:space="0" w:color="auto"/>
        <w:left w:val="none" w:sz="0" w:space="0" w:color="auto"/>
        <w:bottom w:val="none" w:sz="0" w:space="0" w:color="auto"/>
        <w:right w:val="none" w:sz="0" w:space="0" w:color="auto"/>
      </w:divBdr>
    </w:div>
    <w:div w:id="1553007282">
      <w:bodyDiv w:val="1"/>
      <w:marLeft w:val="0"/>
      <w:marRight w:val="0"/>
      <w:marTop w:val="0"/>
      <w:marBottom w:val="0"/>
      <w:divBdr>
        <w:top w:val="none" w:sz="0" w:space="0" w:color="auto"/>
        <w:left w:val="none" w:sz="0" w:space="0" w:color="auto"/>
        <w:bottom w:val="none" w:sz="0" w:space="0" w:color="auto"/>
        <w:right w:val="none" w:sz="0" w:space="0" w:color="auto"/>
      </w:divBdr>
    </w:div>
    <w:div w:id="17208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9.png"/><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4.emf"/><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C1DDC-5C96-45E0-88BA-DD54DD89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gxz</dc:creator>
  <cp:lastModifiedBy>詹雯岚</cp:lastModifiedBy>
  <cp:revision>5</cp:revision>
  <dcterms:created xsi:type="dcterms:W3CDTF">2017-10-10T05:27:00Z</dcterms:created>
  <dcterms:modified xsi:type="dcterms:W3CDTF">2017-10-10T05:36:00Z</dcterms:modified>
</cp:coreProperties>
</file>